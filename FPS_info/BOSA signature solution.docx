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pPr w:leftFromText="181" w:rightFromText="181" w:vertAnchor="page" w:tblpYSpec="center"/>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
        <w:gridCol w:w="8924"/>
      </w:tblGrid>
      <w:tr w:rsidR="002C5C7C" w:rsidRPr="00C2174B" w14:paraId="70B144AD" w14:textId="77777777" w:rsidTr="00393B3F">
        <w:trPr>
          <w:cantSplit/>
        </w:trPr>
        <w:tc>
          <w:tcPr>
            <w:tcW w:w="301" w:type="dxa"/>
            <w:shd w:val="clear" w:color="auto" w:fill="057A8B" w:themeFill="text2"/>
          </w:tcPr>
          <w:p w14:paraId="7EAB8ACA" w14:textId="77777777" w:rsidR="002C5C7C" w:rsidRPr="00C2174B" w:rsidRDefault="002C5C7C" w:rsidP="00393B3F">
            <w:pPr>
              <w:pStyle w:val="Titel"/>
              <w:rPr>
                <w:color w:val="057A8B" w:themeColor="text2"/>
              </w:rPr>
            </w:pPr>
          </w:p>
        </w:tc>
        <w:tc>
          <w:tcPr>
            <w:tcW w:w="8924" w:type="dxa"/>
            <w:tcMar>
              <w:left w:w="301" w:type="dxa"/>
            </w:tcMar>
          </w:tcPr>
          <w:p w14:paraId="15F857A1" w14:textId="2D111330" w:rsidR="002C5C7C" w:rsidRPr="00C2174B" w:rsidRDefault="005C0039" w:rsidP="00393B3F">
            <w:pPr>
              <w:pStyle w:val="Titel"/>
            </w:pPr>
            <w:r>
              <w:t>BOSA SIGNATURE SOLUTION</w:t>
            </w:r>
          </w:p>
          <w:p w14:paraId="734672DC" w14:textId="3D2DED9C" w:rsidR="002C5C7C" w:rsidRPr="00C2174B" w:rsidRDefault="005C0039" w:rsidP="00393B3F">
            <w:pPr>
              <w:pStyle w:val="Ondertitel"/>
            </w:pPr>
            <w:r>
              <w:t xml:space="preserve">Technical information </w:t>
            </w:r>
          </w:p>
        </w:tc>
      </w:tr>
    </w:tbl>
    <w:p w14:paraId="5BA48A45" w14:textId="77777777" w:rsidR="002C5C7C" w:rsidRPr="00C2174B" w:rsidRDefault="002C5C7C" w:rsidP="00F63D50">
      <w:r w:rsidRPr="00C2174B">
        <w:br w:type="page"/>
      </w:r>
    </w:p>
    <w:p w14:paraId="58FDEE44" w14:textId="7AEA592D" w:rsidR="005C0039" w:rsidRPr="003E2B90" w:rsidRDefault="005C0039" w:rsidP="003E2B90">
      <w:pPr>
        <w:pStyle w:val="Kop2"/>
      </w:pPr>
      <w:bookmarkStart w:id="0" w:name="_Toc80350939"/>
      <w:bookmarkStart w:id="1" w:name="_Toc80355251"/>
      <w:bookmarkStart w:id="2" w:name="_Toc95480238"/>
      <w:r w:rsidRPr="003E2B90">
        <w:lastRenderedPageBreak/>
        <w:t>Summary</w:t>
      </w:r>
      <w:bookmarkEnd w:id="2"/>
    </w:p>
    <w:p w14:paraId="5467032B" w14:textId="77777777" w:rsidR="005C0039" w:rsidRPr="005C0039" w:rsidRDefault="005C0039" w:rsidP="005C0039">
      <w:pPr>
        <w:rPr>
          <w:lang w:val="en-US"/>
        </w:rPr>
      </w:pPr>
      <w:r w:rsidRPr="005C0039">
        <w:rPr>
          <w:lang w:val="en-US"/>
        </w:rPr>
        <w:t xml:space="preserve">This document is intended for an FPS (Federal Public Service) that wishes to integrate the BOSA signature solution ‘Federal Trust Services’ (FTS). It allows users (Belgian citizens or residents) who are surfing on the FPS website to sign a document with their </w:t>
      </w:r>
      <w:proofErr w:type="spellStart"/>
      <w:r w:rsidRPr="005C0039">
        <w:rPr>
          <w:lang w:val="en-US"/>
        </w:rPr>
        <w:t>eID</w:t>
      </w:r>
      <w:proofErr w:type="spellEnd"/>
      <w:r w:rsidRPr="005C0039">
        <w:rPr>
          <w:lang w:val="en-US"/>
        </w:rPr>
        <w:t xml:space="preserve"> or foreigner card. This document, for example a PDF or XML, has been prepared or created by the FPS.</w:t>
      </w:r>
      <w:r w:rsidRPr="005C0039">
        <w:rPr>
          <w:lang w:val="en-US"/>
        </w:rPr>
        <w:br/>
      </w:r>
      <w:r w:rsidRPr="005C0039">
        <w:rPr>
          <w:lang w:val="en-US"/>
        </w:rPr>
        <w:br/>
        <w:t>The whole signing process is handled by BOSA. The FPS only has to upload the unsigned document to BOSA, redirect the user to BOSA and wait for a callback; then the signed document can be downloaded.</w:t>
      </w:r>
    </w:p>
    <w:p w14:paraId="525968C9" w14:textId="4D757E05" w:rsidR="006D1711" w:rsidRDefault="005C0039" w:rsidP="00AD38A2">
      <w:pPr>
        <w:pStyle w:val="Kop2"/>
        <w:spacing w:after="0"/>
      </w:pPr>
      <w:bookmarkStart w:id="3" w:name="_Toc95480239"/>
      <w:bookmarkEnd w:id="0"/>
      <w:bookmarkEnd w:id="1"/>
      <w:r w:rsidRPr="003E2B90">
        <w:t>Content</w:t>
      </w:r>
      <w:bookmarkEnd w:id="3"/>
    </w:p>
    <w:sdt>
      <w:sdtPr>
        <w:rPr>
          <w:lang w:val="nl-NL"/>
        </w:rPr>
        <w:id w:val="-1084987354"/>
        <w:docPartObj>
          <w:docPartGallery w:val="Table of Contents"/>
          <w:docPartUnique/>
        </w:docPartObj>
      </w:sdtPr>
      <w:sdtEndPr>
        <w:rPr>
          <w:rFonts w:asciiTheme="minorHAnsi" w:eastAsiaTheme="minorHAnsi" w:hAnsiTheme="minorHAnsi" w:cs="Open Sans (Body)"/>
          <w:noProof/>
          <w:color w:val="auto"/>
          <w:sz w:val="18"/>
          <w:szCs w:val="18"/>
        </w:rPr>
      </w:sdtEndPr>
      <w:sdtContent>
        <w:p w14:paraId="310C961F" w14:textId="1B4D139C" w:rsidR="00AD38A2" w:rsidRPr="00AD38A2" w:rsidRDefault="00AD38A2" w:rsidP="00AD38A2">
          <w:pPr>
            <w:pStyle w:val="Kopvaninhoudsopgave"/>
            <w:spacing w:before="0"/>
            <w:rPr>
              <w:rFonts w:asciiTheme="minorHAnsi" w:eastAsiaTheme="minorEastAsia" w:hAnsiTheme="minorHAnsi" w:cstheme="minorHAnsi"/>
              <w:b/>
              <w:bCs/>
              <w:noProof/>
              <w:sz w:val="18"/>
              <w:szCs w:val="18"/>
              <w:lang w:eastAsia="nl-BE"/>
            </w:rPr>
          </w:pPr>
          <w:r w:rsidRPr="00AD38A2">
            <w:rPr>
              <w:rFonts w:asciiTheme="minorHAnsi" w:hAnsiTheme="minorHAnsi" w:cstheme="minorHAnsi"/>
              <w:sz w:val="18"/>
              <w:szCs w:val="18"/>
            </w:rPr>
            <w:fldChar w:fldCharType="begin"/>
          </w:r>
          <w:r w:rsidRPr="00AD38A2">
            <w:rPr>
              <w:rFonts w:asciiTheme="minorHAnsi" w:hAnsiTheme="minorHAnsi" w:cstheme="minorHAnsi"/>
              <w:sz w:val="18"/>
              <w:szCs w:val="18"/>
            </w:rPr>
            <w:instrText xml:space="preserve"> TOC \o "1-3" \h \z \u </w:instrText>
          </w:r>
          <w:r w:rsidRPr="00AD38A2">
            <w:rPr>
              <w:rFonts w:asciiTheme="minorHAnsi" w:hAnsiTheme="minorHAnsi" w:cstheme="minorHAnsi"/>
              <w:sz w:val="18"/>
              <w:szCs w:val="18"/>
            </w:rPr>
            <w:fldChar w:fldCharType="separate"/>
          </w:r>
        </w:p>
        <w:p w14:paraId="4AE7F5D5" w14:textId="073B736F" w:rsidR="00AD38A2" w:rsidRPr="00AD38A2" w:rsidRDefault="00AD38A2" w:rsidP="00AD38A2">
          <w:pPr>
            <w:pStyle w:val="Inhopg2"/>
            <w:spacing w:before="0" w:after="0"/>
            <w:rPr>
              <w:rFonts w:eastAsiaTheme="minorEastAsia" w:cstheme="minorHAnsi"/>
              <w:b w:val="0"/>
              <w:bCs w:val="0"/>
              <w:sz w:val="18"/>
              <w:szCs w:val="18"/>
              <w:lang w:eastAsia="nl-BE"/>
            </w:rPr>
          </w:pPr>
          <w:hyperlink w:anchor="_Toc95480240" w:history="1">
            <w:r w:rsidRPr="00AD38A2">
              <w:rPr>
                <w:rStyle w:val="Hyperlink"/>
                <w:rFonts w:cstheme="minorHAnsi"/>
                <w:sz w:val="18"/>
                <w:szCs w:val="18"/>
                <w:lang w:val="en-US"/>
              </w:rPr>
              <w:t>1. Introduction FTS</w:t>
            </w:r>
            <w:r w:rsidRPr="00AD38A2">
              <w:rPr>
                <w:rFonts w:cstheme="minorHAnsi"/>
                <w:webHidden/>
                <w:sz w:val="18"/>
                <w:szCs w:val="18"/>
              </w:rPr>
              <w:tab/>
            </w:r>
            <w:r w:rsidRPr="00AD38A2">
              <w:rPr>
                <w:rFonts w:cstheme="minorHAnsi"/>
                <w:webHidden/>
                <w:sz w:val="18"/>
                <w:szCs w:val="18"/>
              </w:rPr>
              <w:fldChar w:fldCharType="begin"/>
            </w:r>
            <w:r w:rsidRPr="00AD38A2">
              <w:rPr>
                <w:rFonts w:cstheme="minorHAnsi"/>
                <w:webHidden/>
                <w:sz w:val="18"/>
                <w:szCs w:val="18"/>
              </w:rPr>
              <w:instrText xml:space="preserve"> PAGEREF _Toc95480240 \h </w:instrText>
            </w:r>
            <w:r w:rsidRPr="00AD38A2">
              <w:rPr>
                <w:rFonts w:cstheme="minorHAnsi"/>
                <w:webHidden/>
                <w:sz w:val="18"/>
                <w:szCs w:val="18"/>
              </w:rPr>
            </w:r>
            <w:r w:rsidRPr="00AD38A2">
              <w:rPr>
                <w:rFonts w:cstheme="minorHAnsi"/>
                <w:webHidden/>
                <w:sz w:val="18"/>
                <w:szCs w:val="18"/>
              </w:rPr>
              <w:fldChar w:fldCharType="separate"/>
            </w:r>
            <w:r w:rsidRPr="00AD38A2">
              <w:rPr>
                <w:rFonts w:cstheme="minorHAnsi"/>
                <w:webHidden/>
                <w:sz w:val="18"/>
                <w:szCs w:val="18"/>
              </w:rPr>
              <w:t>3</w:t>
            </w:r>
            <w:r w:rsidRPr="00AD38A2">
              <w:rPr>
                <w:rFonts w:cstheme="minorHAnsi"/>
                <w:webHidden/>
                <w:sz w:val="18"/>
                <w:szCs w:val="18"/>
              </w:rPr>
              <w:fldChar w:fldCharType="end"/>
            </w:r>
          </w:hyperlink>
        </w:p>
        <w:p w14:paraId="3FCECCA9" w14:textId="3F04697A" w:rsidR="00AD38A2" w:rsidRPr="00AD38A2" w:rsidRDefault="00AD38A2" w:rsidP="00AD38A2">
          <w:pPr>
            <w:pStyle w:val="Inhopg3"/>
            <w:tabs>
              <w:tab w:val="right" w:leader="dot" w:pos="9628"/>
            </w:tabs>
            <w:rPr>
              <w:rFonts w:eastAsiaTheme="minorEastAsia"/>
              <w:noProof/>
              <w:sz w:val="18"/>
              <w:szCs w:val="18"/>
              <w:lang w:eastAsia="nl-BE"/>
            </w:rPr>
          </w:pPr>
          <w:hyperlink w:anchor="_Toc95480241" w:history="1">
            <w:r w:rsidRPr="00AD38A2">
              <w:rPr>
                <w:rStyle w:val="Hyperlink"/>
                <w:noProof/>
                <w:sz w:val="18"/>
                <w:szCs w:val="18"/>
                <w:lang w:val="en-US"/>
              </w:rPr>
              <w:t>1.1. Singing flow</w:t>
            </w:r>
            <w:r w:rsidRPr="00AD38A2">
              <w:rPr>
                <w:noProof/>
                <w:webHidden/>
                <w:sz w:val="18"/>
                <w:szCs w:val="18"/>
              </w:rPr>
              <w:tab/>
            </w:r>
            <w:r w:rsidRPr="00AD38A2">
              <w:rPr>
                <w:noProof/>
                <w:webHidden/>
                <w:sz w:val="18"/>
                <w:szCs w:val="18"/>
              </w:rPr>
              <w:fldChar w:fldCharType="begin"/>
            </w:r>
            <w:r w:rsidRPr="00AD38A2">
              <w:rPr>
                <w:noProof/>
                <w:webHidden/>
                <w:sz w:val="18"/>
                <w:szCs w:val="18"/>
              </w:rPr>
              <w:instrText xml:space="preserve"> PAGEREF _Toc95480241 \h </w:instrText>
            </w:r>
            <w:r w:rsidRPr="00AD38A2">
              <w:rPr>
                <w:noProof/>
                <w:webHidden/>
                <w:sz w:val="18"/>
                <w:szCs w:val="18"/>
              </w:rPr>
            </w:r>
            <w:r w:rsidRPr="00AD38A2">
              <w:rPr>
                <w:noProof/>
                <w:webHidden/>
                <w:sz w:val="18"/>
                <w:szCs w:val="18"/>
              </w:rPr>
              <w:fldChar w:fldCharType="separate"/>
            </w:r>
            <w:r w:rsidRPr="00AD38A2">
              <w:rPr>
                <w:noProof/>
                <w:webHidden/>
                <w:sz w:val="18"/>
                <w:szCs w:val="18"/>
              </w:rPr>
              <w:t>3</w:t>
            </w:r>
            <w:r w:rsidRPr="00AD38A2">
              <w:rPr>
                <w:noProof/>
                <w:webHidden/>
                <w:sz w:val="18"/>
                <w:szCs w:val="18"/>
              </w:rPr>
              <w:fldChar w:fldCharType="end"/>
            </w:r>
          </w:hyperlink>
        </w:p>
        <w:p w14:paraId="7B8E58E4" w14:textId="377A8572" w:rsidR="00AD38A2" w:rsidRPr="00AD38A2" w:rsidRDefault="00AD38A2" w:rsidP="00AD38A2">
          <w:pPr>
            <w:pStyle w:val="Inhopg3"/>
            <w:tabs>
              <w:tab w:val="right" w:leader="dot" w:pos="9628"/>
            </w:tabs>
            <w:rPr>
              <w:rFonts w:eastAsiaTheme="minorEastAsia"/>
              <w:noProof/>
              <w:sz w:val="18"/>
              <w:szCs w:val="18"/>
              <w:lang w:eastAsia="nl-BE"/>
            </w:rPr>
          </w:pPr>
          <w:hyperlink w:anchor="_Toc95480242" w:history="1">
            <w:r w:rsidRPr="00AD38A2">
              <w:rPr>
                <w:rStyle w:val="Hyperlink"/>
                <w:noProof/>
                <w:sz w:val="18"/>
                <w:szCs w:val="18"/>
                <w:lang w:val="en-US"/>
              </w:rPr>
              <w:t>1.2. Signing software</w:t>
            </w:r>
            <w:r w:rsidRPr="00AD38A2">
              <w:rPr>
                <w:noProof/>
                <w:webHidden/>
                <w:sz w:val="18"/>
                <w:szCs w:val="18"/>
              </w:rPr>
              <w:tab/>
            </w:r>
            <w:r w:rsidRPr="00AD38A2">
              <w:rPr>
                <w:noProof/>
                <w:webHidden/>
                <w:sz w:val="18"/>
                <w:szCs w:val="18"/>
              </w:rPr>
              <w:fldChar w:fldCharType="begin"/>
            </w:r>
            <w:r w:rsidRPr="00AD38A2">
              <w:rPr>
                <w:noProof/>
                <w:webHidden/>
                <w:sz w:val="18"/>
                <w:szCs w:val="18"/>
              </w:rPr>
              <w:instrText xml:space="preserve"> PAGEREF _Toc95480242 \h </w:instrText>
            </w:r>
            <w:r w:rsidRPr="00AD38A2">
              <w:rPr>
                <w:noProof/>
                <w:webHidden/>
                <w:sz w:val="18"/>
                <w:szCs w:val="18"/>
              </w:rPr>
            </w:r>
            <w:r w:rsidRPr="00AD38A2">
              <w:rPr>
                <w:noProof/>
                <w:webHidden/>
                <w:sz w:val="18"/>
                <w:szCs w:val="18"/>
              </w:rPr>
              <w:fldChar w:fldCharType="separate"/>
            </w:r>
            <w:r w:rsidRPr="00AD38A2">
              <w:rPr>
                <w:noProof/>
                <w:webHidden/>
                <w:sz w:val="18"/>
                <w:szCs w:val="18"/>
              </w:rPr>
              <w:t>4</w:t>
            </w:r>
            <w:r w:rsidRPr="00AD38A2">
              <w:rPr>
                <w:noProof/>
                <w:webHidden/>
                <w:sz w:val="18"/>
                <w:szCs w:val="18"/>
              </w:rPr>
              <w:fldChar w:fldCharType="end"/>
            </w:r>
          </w:hyperlink>
        </w:p>
        <w:p w14:paraId="1EF51971" w14:textId="0204C693" w:rsidR="00AD38A2" w:rsidRPr="00AD38A2" w:rsidRDefault="00AD38A2" w:rsidP="00AD38A2">
          <w:pPr>
            <w:pStyle w:val="Inhopg2"/>
            <w:spacing w:before="0" w:after="0"/>
            <w:rPr>
              <w:rFonts w:eastAsiaTheme="minorEastAsia" w:cstheme="minorHAnsi"/>
              <w:b w:val="0"/>
              <w:bCs w:val="0"/>
              <w:sz w:val="18"/>
              <w:szCs w:val="18"/>
              <w:lang w:eastAsia="nl-BE"/>
            </w:rPr>
          </w:pPr>
          <w:hyperlink w:anchor="_Toc95480243" w:history="1">
            <w:r w:rsidRPr="00AD38A2">
              <w:rPr>
                <w:rStyle w:val="Hyperlink"/>
                <w:rFonts w:cstheme="minorHAnsi"/>
                <w:sz w:val="18"/>
                <w:szCs w:val="18"/>
              </w:rPr>
              <w:t>2. Getting started</w:t>
            </w:r>
            <w:r w:rsidRPr="00AD38A2">
              <w:rPr>
                <w:rFonts w:cstheme="minorHAnsi"/>
                <w:webHidden/>
                <w:sz w:val="18"/>
                <w:szCs w:val="18"/>
              </w:rPr>
              <w:tab/>
            </w:r>
            <w:r w:rsidRPr="00AD38A2">
              <w:rPr>
                <w:rFonts w:cstheme="minorHAnsi"/>
                <w:webHidden/>
                <w:sz w:val="18"/>
                <w:szCs w:val="18"/>
              </w:rPr>
              <w:fldChar w:fldCharType="begin"/>
            </w:r>
            <w:r w:rsidRPr="00AD38A2">
              <w:rPr>
                <w:rFonts w:cstheme="minorHAnsi"/>
                <w:webHidden/>
                <w:sz w:val="18"/>
                <w:szCs w:val="18"/>
              </w:rPr>
              <w:instrText xml:space="preserve"> PAGEREF _Toc95480243 \h </w:instrText>
            </w:r>
            <w:r w:rsidRPr="00AD38A2">
              <w:rPr>
                <w:rFonts w:cstheme="minorHAnsi"/>
                <w:webHidden/>
                <w:sz w:val="18"/>
                <w:szCs w:val="18"/>
              </w:rPr>
            </w:r>
            <w:r w:rsidRPr="00AD38A2">
              <w:rPr>
                <w:rFonts w:cstheme="minorHAnsi"/>
                <w:webHidden/>
                <w:sz w:val="18"/>
                <w:szCs w:val="18"/>
              </w:rPr>
              <w:fldChar w:fldCharType="separate"/>
            </w:r>
            <w:r w:rsidRPr="00AD38A2">
              <w:rPr>
                <w:rFonts w:cstheme="minorHAnsi"/>
                <w:webHidden/>
                <w:sz w:val="18"/>
                <w:szCs w:val="18"/>
              </w:rPr>
              <w:t>4</w:t>
            </w:r>
            <w:r w:rsidRPr="00AD38A2">
              <w:rPr>
                <w:rFonts w:cstheme="minorHAnsi"/>
                <w:webHidden/>
                <w:sz w:val="18"/>
                <w:szCs w:val="18"/>
              </w:rPr>
              <w:fldChar w:fldCharType="end"/>
            </w:r>
          </w:hyperlink>
        </w:p>
        <w:p w14:paraId="3BDDCC35" w14:textId="443D6FF1" w:rsidR="00AD38A2" w:rsidRPr="00AD38A2" w:rsidRDefault="00AD38A2" w:rsidP="00AD38A2">
          <w:pPr>
            <w:pStyle w:val="Inhopg3"/>
            <w:tabs>
              <w:tab w:val="right" w:leader="dot" w:pos="9628"/>
            </w:tabs>
            <w:rPr>
              <w:rFonts w:eastAsiaTheme="minorEastAsia"/>
              <w:noProof/>
              <w:sz w:val="18"/>
              <w:szCs w:val="18"/>
              <w:lang w:eastAsia="nl-BE"/>
            </w:rPr>
          </w:pPr>
          <w:hyperlink w:anchor="_Toc95480244" w:history="1">
            <w:r w:rsidRPr="00AD38A2">
              <w:rPr>
                <w:rStyle w:val="Hyperlink"/>
                <w:noProof/>
                <w:sz w:val="18"/>
                <w:szCs w:val="18"/>
              </w:rPr>
              <w:t>2.1. Environments and development process</w:t>
            </w:r>
            <w:r w:rsidRPr="00AD38A2">
              <w:rPr>
                <w:noProof/>
                <w:webHidden/>
                <w:sz w:val="18"/>
                <w:szCs w:val="18"/>
              </w:rPr>
              <w:tab/>
            </w:r>
            <w:r w:rsidRPr="00AD38A2">
              <w:rPr>
                <w:noProof/>
                <w:webHidden/>
                <w:sz w:val="18"/>
                <w:szCs w:val="18"/>
              </w:rPr>
              <w:fldChar w:fldCharType="begin"/>
            </w:r>
            <w:r w:rsidRPr="00AD38A2">
              <w:rPr>
                <w:noProof/>
                <w:webHidden/>
                <w:sz w:val="18"/>
                <w:szCs w:val="18"/>
              </w:rPr>
              <w:instrText xml:space="preserve"> PAGEREF _Toc95480244 \h </w:instrText>
            </w:r>
            <w:r w:rsidRPr="00AD38A2">
              <w:rPr>
                <w:noProof/>
                <w:webHidden/>
                <w:sz w:val="18"/>
                <w:szCs w:val="18"/>
              </w:rPr>
            </w:r>
            <w:r w:rsidRPr="00AD38A2">
              <w:rPr>
                <w:noProof/>
                <w:webHidden/>
                <w:sz w:val="18"/>
                <w:szCs w:val="18"/>
              </w:rPr>
              <w:fldChar w:fldCharType="separate"/>
            </w:r>
            <w:r w:rsidRPr="00AD38A2">
              <w:rPr>
                <w:noProof/>
                <w:webHidden/>
                <w:sz w:val="18"/>
                <w:szCs w:val="18"/>
              </w:rPr>
              <w:t>4</w:t>
            </w:r>
            <w:r w:rsidRPr="00AD38A2">
              <w:rPr>
                <w:noProof/>
                <w:webHidden/>
                <w:sz w:val="18"/>
                <w:szCs w:val="18"/>
              </w:rPr>
              <w:fldChar w:fldCharType="end"/>
            </w:r>
          </w:hyperlink>
        </w:p>
        <w:p w14:paraId="46EFE405" w14:textId="75727EF4" w:rsidR="00AD38A2" w:rsidRPr="00AD38A2" w:rsidRDefault="00AD38A2" w:rsidP="00AD38A2">
          <w:pPr>
            <w:pStyle w:val="Inhopg3"/>
            <w:tabs>
              <w:tab w:val="right" w:leader="dot" w:pos="9628"/>
            </w:tabs>
            <w:rPr>
              <w:rFonts w:eastAsiaTheme="minorEastAsia"/>
              <w:noProof/>
              <w:sz w:val="18"/>
              <w:szCs w:val="18"/>
              <w:lang w:eastAsia="nl-BE"/>
            </w:rPr>
          </w:pPr>
          <w:hyperlink w:anchor="_Toc95480245" w:history="1">
            <w:r w:rsidRPr="00AD38A2">
              <w:rPr>
                <w:rStyle w:val="Hyperlink"/>
                <w:noProof/>
                <w:sz w:val="18"/>
                <w:szCs w:val="18"/>
                <w:lang w:val="fr-FR"/>
              </w:rPr>
              <w:t>2.2. Code repositories</w:t>
            </w:r>
            <w:r w:rsidRPr="00AD38A2">
              <w:rPr>
                <w:noProof/>
                <w:webHidden/>
                <w:sz w:val="18"/>
                <w:szCs w:val="18"/>
              </w:rPr>
              <w:tab/>
            </w:r>
            <w:r w:rsidRPr="00AD38A2">
              <w:rPr>
                <w:noProof/>
                <w:webHidden/>
                <w:sz w:val="18"/>
                <w:szCs w:val="18"/>
              </w:rPr>
              <w:fldChar w:fldCharType="begin"/>
            </w:r>
            <w:r w:rsidRPr="00AD38A2">
              <w:rPr>
                <w:noProof/>
                <w:webHidden/>
                <w:sz w:val="18"/>
                <w:szCs w:val="18"/>
              </w:rPr>
              <w:instrText xml:space="preserve"> PAGEREF _Toc95480245 \h </w:instrText>
            </w:r>
            <w:r w:rsidRPr="00AD38A2">
              <w:rPr>
                <w:noProof/>
                <w:webHidden/>
                <w:sz w:val="18"/>
                <w:szCs w:val="18"/>
              </w:rPr>
            </w:r>
            <w:r w:rsidRPr="00AD38A2">
              <w:rPr>
                <w:noProof/>
                <w:webHidden/>
                <w:sz w:val="18"/>
                <w:szCs w:val="18"/>
              </w:rPr>
              <w:fldChar w:fldCharType="separate"/>
            </w:r>
            <w:r w:rsidRPr="00AD38A2">
              <w:rPr>
                <w:noProof/>
                <w:webHidden/>
                <w:sz w:val="18"/>
                <w:szCs w:val="18"/>
              </w:rPr>
              <w:t>5</w:t>
            </w:r>
            <w:r w:rsidRPr="00AD38A2">
              <w:rPr>
                <w:noProof/>
                <w:webHidden/>
                <w:sz w:val="18"/>
                <w:szCs w:val="18"/>
              </w:rPr>
              <w:fldChar w:fldCharType="end"/>
            </w:r>
          </w:hyperlink>
        </w:p>
        <w:p w14:paraId="7C0B7AB1" w14:textId="6BA080F1" w:rsidR="00AD38A2" w:rsidRPr="00AD38A2" w:rsidRDefault="00AD38A2" w:rsidP="00AD38A2">
          <w:pPr>
            <w:pStyle w:val="Inhopg3"/>
            <w:tabs>
              <w:tab w:val="right" w:leader="dot" w:pos="9628"/>
            </w:tabs>
            <w:rPr>
              <w:rFonts w:eastAsiaTheme="minorEastAsia"/>
              <w:noProof/>
              <w:sz w:val="18"/>
              <w:szCs w:val="18"/>
              <w:lang w:eastAsia="nl-BE"/>
            </w:rPr>
          </w:pPr>
          <w:hyperlink w:anchor="_Toc95480246" w:history="1">
            <w:r w:rsidRPr="00AD38A2">
              <w:rPr>
                <w:rStyle w:val="Hyperlink"/>
                <w:noProof/>
                <w:sz w:val="18"/>
                <w:szCs w:val="18"/>
                <w:lang w:val="en-US"/>
              </w:rPr>
              <w:t>2.3. Main URLs</w:t>
            </w:r>
            <w:r w:rsidRPr="00AD38A2">
              <w:rPr>
                <w:noProof/>
                <w:webHidden/>
                <w:sz w:val="18"/>
                <w:szCs w:val="18"/>
              </w:rPr>
              <w:tab/>
            </w:r>
            <w:r w:rsidRPr="00AD38A2">
              <w:rPr>
                <w:noProof/>
                <w:webHidden/>
                <w:sz w:val="18"/>
                <w:szCs w:val="18"/>
              </w:rPr>
              <w:fldChar w:fldCharType="begin"/>
            </w:r>
            <w:r w:rsidRPr="00AD38A2">
              <w:rPr>
                <w:noProof/>
                <w:webHidden/>
                <w:sz w:val="18"/>
                <w:szCs w:val="18"/>
              </w:rPr>
              <w:instrText xml:space="preserve"> PAGEREF _Toc95480246 \h </w:instrText>
            </w:r>
            <w:r w:rsidRPr="00AD38A2">
              <w:rPr>
                <w:noProof/>
                <w:webHidden/>
                <w:sz w:val="18"/>
                <w:szCs w:val="18"/>
              </w:rPr>
            </w:r>
            <w:r w:rsidRPr="00AD38A2">
              <w:rPr>
                <w:noProof/>
                <w:webHidden/>
                <w:sz w:val="18"/>
                <w:szCs w:val="18"/>
              </w:rPr>
              <w:fldChar w:fldCharType="separate"/>
            </w:r>
            <w:r w:rsidRPr="00AD38A2">
              <w:rPr>
                <w:noProof/>
                <w:webHidden/>
                <w:sz w:val="18"/>
                <w:szCs w:val="18"/>
              </w:rPr>
              <w:t>6</w:t>
            </w:r>
            <w:r w:rsidRPr="00AD38A2">
              <w:rPr>
                <w:noProof/>
                <w:webHidden/>
                <w:sz w:val="18"/>
                <w:szCs w:val="18"/>
              </w:rPr>
              <w:fldChar w:fldCharType="end"/>
            </w:r>
          </w:hyperlink>
        </w:p>
        <w:p w14:paraId="5F6EC133" w14:textId="7A2AFF07" w:rsidR="00AD38A2" w:rsidRPr="00AD38A2" w:rsidRDefault="00AD38A2" w:rsidP="00AD38A2">
          <w:pPr>
            <w:pStyle w:val="Inhopg3"/>
            <w:tabs>
              <w:tab w:val="right" w:leader="dot" w:pos="9628"/>
            </w:tabs>
            <w:rPr>
              <w:rFonts w:eastAsiaTheme="minorEastAsia"/>
              <w:noProof/>
              <w:sz w:val="18"/>
              <w:szCs w:val="18"/>
              <w:lang w:eastAsia="nl-BE"/>
            </w:rPr>
          </w:pPr>
          <w:hyperlink w:anchor="_Toc95480247" w:history="1">
            <w:r w:rsidRPr="00AD38A2">
              <w:rPr>
                <w:rStyle w:val="Hyperlink"/>
                <w:noProof/>
                <w:sz w:val="18"/>
                <w:szCs w:val="18"/>
              </w:rPr>
              <w:t>2.4. Setup storage buckets</w:t>
            </w:r>
            <w:r w:rsidRPr="00AD38A2">
              <w:rPr>
                <w:noProof/>
                <w:webHidden/>
                <w:sz w:val="18"/>
                <w:szCs w:val="18"/>
              </w:rPr>
              <w:tab/>
            </w:r>
            <w:r w:rsidRPr="00AD38A2">
              <w:rPr>
                <w:noProof/>
                <w:webHidden/>
                <w:sz w:val="18"/>
                <w:szCs w:val="18"/>
              </w:rPr>
              <w:fldChar w:fldCharType="begin"/>
            </w:r>
            <w:r w:rsidRPr="00AD38A2">
              <w:rPr>
                <w:noProof/>
                <w:webHidden/>
                <w:sz w:val="18"/>
                <w:szCs w:val="18"/>
              </w:rPr>
              <w:instrText xml:space="preserve"> PAGEREF _Toc95480247 \h </w:instrText>
            </w:r>
            <w:r w:rsidRPr="00AD38A2">
              <w:rPr>
                <w:noProof/>
                <w:webHidden/>
                <w:sz w:val="18"/>
                <w:szCs w:val="18"/>
              </w:rPr>
            </w:r>
            <w:r w:rsidRPr="00AD38A2">
              <w:rPr>
                <w:noProof/>
                <w:webHidden/>
                <w:sz w:val="18"/>
                <w:szCs w:val="18"/>
              </w:rPr>
              <w:fldChar w:fldCharType="separate"/>
            </w:r>
            <w:r w:rsidRPr="00AD38A2">
              <w:rPr>
                <w:noProof/>
                <w:webHidden/>
                <w:sz w:val="18"/>
                <w:szCs w:val="18"/>
              </w:rPr>
              <w:t>7</w:t>
            </w:r>
            <w:r w:rsidRPr="00AD38A2">
              <w:rPr>
                <w:noProof/>
                <w:webHidden/>
                <w:sz w:val="18"/>
                <w:szCs w:val="18"/>
              </w:rPr>
              <w:fldChar w:fldCharType="end"/>
            </w:r>
          </w:hyperlink>
        </w:p>
        <w:p w14:paraId="36F6A6C2" w14:textId="7C81F256" w:rsidR="00AD38A2" w:rsidRPr="00AD38A2" w:rsidRDefault="00AD38A2" w:rsidP="00AD38A2">
          <w:pPr>
            <w:pStyle w:val="Inhopg3"/>
            <w:tabs>
              <w:tab w:val="right" w:leader="dot" w:pos="9628"/>
            </w:tabs>
            <w:rPr>
              <w:rFonts w:eastAsiaTheme="minorEastAsia"/>
              <w:noProof/>
              <w:sz w:val="18"/>
              <w:szCs w:val="18"/>
              <w:lang w:eastAsia="nl-BE"/>
            </w:rPr>
          </w:pPr>
          <w:hyperlink w:anchor="_Toc95480248" w:history="1">
            <w:r w:rsidRPr="00AD38A2">
              <w:rPr>
                <w:rStyle w:val="Hyperlink"/>
                <w:noProof/>
                <w:sz w:val="18"/>
                <w:szCs w:val="18"/>
                <w:lang w:val="en-US"/>
              </w:rPr>
              <w:t>2.5. Signing profiles</w:t>
            </w:r>
            <w:r w:rsidRPr="00AD38A2">
              <w:rPr>
                <w:noProof/>
                <w:webHidden/>
                <w:sz w:val="18"/>
                <w:szCs w:val="18"/>
              </w:rPr>
              <w:tab/>
            </w:r>
            <w:r w:rsidRPr="00AD38A2">
              <w:rPr>
                <w:noProof/>
                <w:webHidden/>
                <w:sz w:val="18"/>
                <w:szCs w:val="18"/>
              </w:rPr>
              <w:fldChar w:fldCharType="begin"/>
            </w:r>
            <w:r w:rsidRPr="00AD38A2">
              <w:rPr>
                <w:noProof/>
                <w:webHidden/>
                <w:sz w:val="18"/>
                <w:szCs w:val="18"/>
              </w:rPr>
              <w:instrText xml:space="preserve"> PAGEREF _Toc95480248 \h </w:instrText>
            </w:r>
            <w:r w:rsidRPr="00AD38A2">
              <w:rPr>
                <w:noProof/>
                <w:webHidden/>
                <w:sz w:val="18"/>
                <w:szCs w:val="18"/>
              </w:rPr>
            </w:r>
            <w:r w:rsidRPr="00AD38A2">
              <w:rPr>
                <w:noProof/>
                <w:webHidden/>
                <w:sz w:val="18"/>
                <w:szCs w:val="18"/>
              </w:rPr>
              <w:fldChar w:fldCharType="separate"/>
            </w:r>
            <w:r w:rsidRPr="00AD38A2">
              <w:rPr>
                <w:noProof/>
                <w:webHidden/>
                <w:sz w:val="18"/>
                <w:szCs w:val="18"/>
              </w:rPr>
              <w:t>8</w:t>
            </w:r>
            <w:r w:rsidRPr="00AD38A2">
              <w:rPr>
                <w:noProof/>
                <w:webHidden/>
                <w:sz w:val="18"/>
                <w:szCs w:val="18"/>
              </w:rPr>
              <w:fldChar w:fldCharType="end"/>
            </w:r>
          </w:hyperlink>
        </w:p>
        <w:p w14:paraId="2F68232A" w14:textId="272B1F0A" w:rsidR="00AD38A2" w:rsidRPr="00AD38A2" w:rsidRDefault="00AD38A2" w:rsidP="00AD38A2">
          <w:pPr>
            <w:pStyle w:val="Inhopg3"/>
            <w:tabs>
              <w:tab w:val="right" w:leader="dot" w:pos="9628"/>
            </w:tabs>
            <w:rPr>
              <w:rFonts w:eastAsiaTheme="minorEastAsia"/>
              <w:noProof/>
              <w:sz w:val="18"/>
              <w:szCs w:val="18"/>
              <w:lang w:eastAsia="nl-BE"/>
            </w:rPr>
          </w:pPr>
          <w:hyperlink w:anchor="_Toc95480249" w:history="1">
            <w:r w:rsidRPr="00AD38A2">
              <w:rPr>
                <w:rStyle w:val="Hyperlink"/>
                <w:noProof/>
                <w:sz w:val="18"/>
                <w:szCs w:val="18"/>
                <w:lang w:val="en-US"/>
              </w:rPr>
              <w:t>2.6. IP adresses BOSA</w:t>
            </w:r>
            <w:r w:rsidRPr="00AD38A2">
              <w:rPr>
                <w:noProof/>
                <w:webHidden/>
                <w:sz w:val="18"/>
                <w:szCs w:val="18"/>
              </w:rPr>
              <w:tab/>
            </w:r>
            <w:r w:rsidRPr="00AD38A2">
              <w:rPr>
                <w:noProof/>
                <w:webHidden/>
                <w:sz w:val="18"/>
                <w:szCs w:val="18"/>
              </w:rPr>
              <w:fldChar w:fldCharType="begin"/>
            </w:r>
            <w:r w:rsidRPr="00AD38A2">
              <w:rPr>
                <w:noProof/>
                <w:webHidden/>
                <w:sz w:val="18"/>
                <w:szCs w:val="18"/>
              </w:rPr>
              <w:instrText xml:space="preserve"> PAGEREF _Toc95480249 \h </w:instrText>
            </w:r>
            <w:r w:rsidRPr="00AD38A2">
              <w:rPr>
                <w:noProof/>
                <w:webHidden/>
                <w:sz w:val="18"/>
                <w:szCs w:val="18"/>
              </w:rPr>
            </w:r>
            <w:r w:rsidRPr="00AD38A2">
              <w:rPr>
                <w:noProof/>
                <w:webHidden/>
                <w:sz w:val="18"/>
                <w:szCs w:val="18"/>
              </w:rPr>
              <w:fldChar w:fldCharType="separate"/>
            </w:r>
            <w:r w:rsidRPr="00AD38A2">
              <w:rPr>
                <w:noProof/>
                <w:webHidden/>
                <w:sz w:val="18"/>
                <w:szCs w:val="18"/>
              </w:rPr>
              <w:t>9</w:t>
            </w:r>
            <w:r w:rsidRPr="00AD38A2">
              <w:rPr>
                <w:noProof/>
                <w:webHidden/>
                <w:sz w:val="18"/>
                <w:szCs w:val="18"/>
              </w:rPr>
              <w:fldChar w:fldCharType="end"/>
            </w:r>
          </w:hyperlink>
        </w:p>
        <w:p w14:paraId="4919CF0F" w14:textId="3DB5F813" w:rsidR="00AD38A2" w:rsidRPr="00AD38A2" w:rsidRDefault="00AD38A2" w:rsidP="00AD38A2">
          <w:pPr>
            <w:pStyle w:val="Inhopg3"/>
            <w:tabs>
              <w:tab w:val="right" w:leader="dot" w:pos="9628"/>
            </w:tabs>
            <w:rPr>
              <w:rFonts w:eastAsiaTheme="minorEastAsia"/>
              <w:noProof/>
              <w:sz w:val="18"/>
              <w:szCs w:val="18"/>
              <w:lang w:eastAsia="nl-BE"/>
            </w:rPr>
          </w:pPr>
          <w:hyperlink w:anchor="_Toc95480250" w:history="1">
            <w:r w:rsidRPr="00AD38A2">
              <w:rPr>
                <w:rStyle w:val="Hyperlink"/>
                <w:noProof/>
                <w:sz w:val="18"/>
                <w:szCs w:val="18"/>
              </w:rPr>
              <w:t>2.7. Example code</w:t>
            </w:r>
            <w:r w:rsidRPr="00AD38A2">
              <w:rPr>
                <w:noProof/>
                <w:webHidden/>
                <w:sz w:val="18"/>
                <w:szCs w:val="18"/>
              </w:rPr>
              <w:tab/>
            </w:r>
            <w:r w:rsidRPr="00AD38A2">
              <w:rPr>
                <w:noProof/>
                <w:webHidden/>
                <w:sz w:val="18"/>
                <w:szCs w:val="18"/>
              </w:rPr>
              <w:fldChar w:fldCharType="begin"/>
            </w:r>
            <w:r w:rsidRPr="00AD38A2">
              <w:rPr>
                <w:noProof/>
                <w:webHidden/>
                <w:sz w:val="18"/>
                <w:szCs w:val="18"/>
              </w:rPr>
              <w:instrText xml:space="preserve"> PAGEREF _Toc95480250 \h </w:instrText>
            </w:r>
            <w:r w:rsidRPr="00AD38A2">
              <w:rPr>
                <w:noProof/>
                <w:webHidden/>
                <w:sz w:val="18"/>
                <w:szCs w:val="18"/>
              </w:rPr>
            </w:r>
            <w:r w:rsidRPr="00AD38A2">
              <w:rPr>
                <w:noProof/>
                <w:webHidden/>
                <w:sz w:val="18"/>
                <w:szCs w:val="18"/>
              </w:rPr>
              <w:fldChar w:fldCharType="separate"/>
            </w:r>
            <w:r w:rsidRPr="00AD38A2">
              <w:rPr>
                <w:noProof/>
                <w:webHidden/>
                <w:sz w:val="18"/>
                <w:szCs w:val="18"/>
              </w:rPr>
              <w:t>10</w:t>
            </w:r>
            <w:r w:rsidRPr="00AD38A2">
              <w:rPr>
                <w:noProof/>
                <w:webHidden/>
                <w:sz w:val="18"/>
                <w:szCs w:val="18"/>
              </w:rPr>
              <w:fldChar w:fldCharType="end"/>
            </w:r>
          </w:hyperlink>
        </w:p>
        <w:p w14:paraId="7E295341" w14:textId="75859E50" w:rsidR="00AD38A2" w:rsidRPr="00AD38A2" w:rsidRDefault="00AD38A2" w:rsidP="00AD38A2">
          <w:pPr>
            <w:pStyle w:val="Inhopg2"/>
            <w:spacing w:before="0" w:after="0"/>
            <w:rPr>
              <w:rFonts w:eastAsiaTheme="minorEastAsia" w:cstheme="minorHAnsi"/>
              <w:b w:val="0"/>
              <w:bCs w:val="0"/>
              <w:sz w:val="18"/>
              <w:szCs w:val="18"/>
              <w:lang w:eastAsia="nl-BE"/>
            </w:rPr>
          </w:pPr>
          <w:hyperlink w:anchor="_Toc95480251" w:history="1">
            <w:r w:rsidRPr="00AD38A2">
              <w:rPr>
                <w:rStyle w:val="Hyperlink"/>
                <w:rFonts w:cstheme="minorHAnsi"/>
                <w:sz w:val="18"/>
                <w:szCs w:val="18"/>
              </w:rPr>
              <w:t>3. Details</w:t>
            </w:r>
            <w:r w:rsidRPr="00AD38A2">
              <w:rPr>
                <w:rFonts w:cstheme="minorHAnsi"/>
                <w:webHidden/>
                <w:sz w:val="18"/>
                <w:szCs w:val="18"/>
              </w:rPr>
              <w:tab/>
            </w:r>
            <w:r w:rsidRPr="00AD38A2">
              <w:rPr>
                <w:rFonts w:cstheme="minorHAnsi"/>
                <w:webHidden/>
                <w:sz w:val="18"/>
                <w:szCs w:val="18"/>
              </w:rPr>
              <w:fldChar w:fldCharType="begin"/>
            </w:r>
            <w:r w:rsidRPr="00AD38A2">
              <w:rPr>
                <w:rFonts w:cstheme="minorHAnsi"/>
                <w:webHidden/>
                <w:sz w:val="18"/>
                <w:szCs w:val="18"/>
              </w:rPr>
              <w:instrText xml:space="preserve"> PAGEREF _Toc95480251 \h </w:instrText>
            </w:r>
            <w:r w:rsidRPr="00AD38A2">
              <w:rPr>
                <w:rFonts w:cstheme="minorHAnsi"/>
                <w:webHidden/>
                <w:sz w:val="18"/>
                <w:szCs w:val="18"/>
              </w:rPr>
            </w:r>
            <w:r w:rsidRPr="00AD38A2">
              <w:rPr>
                <w:rFonts w:cstheme="minorHAnsi"/>
                <w:webHidden/>
                <w:sz w:val="18"/>
                <w:szCs w:val="18"/>
              </w:rPr>
              <w:fldChar w:fldCharType="separate"/>
            </w:r>
            <w:r w:rsidRPr="00AD38A2">
              <w:rPr>
                <w:rFonts w:cstheme="minorHAnsi"/>
                <w:webHidden/>
                <w:sz w:val="18"/>
                <w:szCs w:val="18"/>
              </w:rPr>
              <w:t>10</w:t>
            </w:r>
            <w:r w:rsidRPr="00AD38A2">
              <w:rPr>
                <w:rFonts w:cstheme="minorHAnsi"/>
                <w:webHidden/>
                <w:sz w:val="18"/>
                <w:szCs w:val="18"/>
              </w:rPr>
              <w:fldChar w:fldCharType="end"/>
            </w:r>
          </w:hyperlink>
        </w:p>
        <w:p w14:paraId="126BD888" w14:textId="773A89BF" w:rsidR="00AD38A2" w:rsidRPr="00AD38A2" w:rsidRDefault="00AD38A2" w:rsidP="00AD38A2">
          <w:pPr>
            <w:pStyle w:val="Inhopg3"/>
            <w:tabs>
              <w:tab w:val="right" w:leader="dot" w:pos="9628"/>
            </w:tabs>
            <w:rPr>
              <w:rFonts w:eastAsiaTheme="minorEastAsia"/>
              <w:noProof/>
              <w:sz w:val="18"/>
              <w:szCs w:val="18"/>
              <w:lang w:eastAsia="nl-BE"/>
            </w:rPr>
          </w:pPr>
          <w:hyperlink w:anchor="_Toc95480252" w:history="1">
            <w:r w:rsidRPr="00AD38A2">
              <w:rPr>
                <w:rStyle w:val="Hyperlink"/>
                <w:noProof/>
                <w:sz w:val="18"/>
                <w:szCs w:val="18"/>
              </w:rPr>
              <w:t>3.1. BOSA S3 server</w:t>
            </w:r>
            <w:r w:rsidRPr="00AD38A2">
              <w:rPr>
                <w:noProof/>
                <w:webHidden/>
                <w:sz w:val="18"/>
                <w:szCs w:val="18"/>
              </w:rPr>
              <w:tab/>
            </w:r>
            <w:r w:rsidRPr="00AD38A2">
              <w:rPr>
                <w:noProof/>
                <w:webHidden/>
                <w:sz w:val="18"/>
                <w:szCs w:val="18"/>
              </w:rPr>
              <w:fldChar w:fldCharType="begin"/>
            </w:r>
            <w:r w:rsidRPr="00AD38A2">
              <w:rPr>
                <w:noProof/>
                <w:webHidden/>
                <w:sz w:val="18"/>
                <w:szCs w:val="18"/>
              </w:rPr>
              <w:instrText xml:space="preserve"> PAGEREF _Toc95480252 \h </w:instrText>
            </w:r>
            <w:r w:rsidRPr="00AD38A2">
              <w:rPr>
                <w:noProof/>
                <w:webHidden/>
                <w:sz w:val="18"/>
                <w:szCs w:val="18"/>
              </w:rPr>
            </w:r>
            <w:r w:rsidRPr="00AD38A2">
              <w:rPr>
                <w:noProof/>
                <w:webHidden/>
                <w:sz w:val="18"/>
                <w:szCs w:val="18"/>
              </w:rPr>
              <w:fldChar w:fldCharType="separate"/>
            </w:r>
            <w:r w:rsidRPr="00AD38A2">
              <w:rPr>
                <w:noProof/>
                <w:webHidden/>
                <w:sz w:val="18"/>
                <w:szCs w:val="18"/>
              </w:rPr>
              <w:t>10</w:t>
            </w:r>
            <w:r w:rsidRPr="00AD38A2">
              <w:rPr>
                <w:noProof/>
                <w:webHidden/>
                <w:sz w:val="18"/>
                <w:szCs w:val="18"/>
              </w:rPr>
              <w:fldChar w:fldCharType="end"/>
            </w:r>
          </w:hyperlink>
        </w:p>
        <w:p w14:paraId="4E5E8CE2" w14:textId="3D688FB4" w:rsidR="00AD38A2" w:rsidRPr="00AD38A2" w:rsidRDefault="00AD38A2" w:rsidP="00AD38A2">
          <w:pPr>
            <w:pStyle w:val="Inhopg3"/>
            <w:tabs>
              <w:tab w:val="right" w:leader="dot" w:pos="9628"/>
            </w:tabs>
            <w:rPr>
              <w:rFonts w:eastAsiaTheme="minorEastAsia"/>
              <w:noProof/>
              <w:sz w:val="18"/>
              <w:szCs w:val="18"/>
              <w:lang w:eastAsia="nl-BE"/>
            </w:rPr>
          </w:pPr>
          <w:hyperlink w:anchor="_Toc95480253" w:history="1">
            <w:r w:rsidRPr="00AD38A2">
              <w:rPr>
                <w:rStyle w:val="Hyperlink"/>
                <w:noProof/>
                <w:sz w:val="18"/>
                <w:szCs w:val="18"/>
                <w:lang w:val="en-US"/>
              </w:rPr>
              <w:t>3.2. The getToken call</w:t>
            </w:r>
            <w:r w:rsidRPr="00AD38A2">
              <w:rPr>
                <w:noProof/>
                <w:webHidden/>
                <w:sz w:val="18"/>
                <w:szCs w:val="18"/>
              </w:rPr>
              <w:tab/>
            </w:r>
            <w:r w:rsidRPr="00AD38A2">
              <w:rPr>
                <w:noProof/>
                <w:webHidden/>
                <w:sz w:val="18"/>
                <w:szCs w:val="18"/>
              </w:rPr>
              <w:fldChar w:fldCharType="begin"/>
            </w:r>
            <w:r w:rsidRPr="00AD38A2">
              <w:rPr>
                <w:noProof/>
                <w:webHidden/>
                <w:sz w:val="18"/>
                <w:szCs w:val="18"/>
              </w:rPr>
              <w:instrText xml:space="preserve"> PAGEREF _Toc95480253 \h </w:instrText>
            </w:r>
            <w:r w:rsidRPr="00AD38A2">
              <w:rPr>
                <w:noProof/>
                <w:webHidden/>
                <w:sz w:val="18"/>
                <w:szCs w:val="18"/>
              </w:rPr>
            </w:r>
            <w:r w:rsidRPr="00AD38A2">
              <w:rPr>
                <w:noProof/>
                <w:webHidden/>
                <w:sz w:val="18"/>
                <w:szCs w:val="18"/>
              </w:rPr>
              <w:fldChar w:fldCharType="separate"/>
            </w:r>
            <w:r w:rsidRPr="00AD38A2">
              <w:rPr>
                <w:noProof/>
                <w:webHidden/>
                <w:sz w:val="18"/>
                <w:szCs w:val="18"/>
              </w:rPr>
              <w:t>11</w:t>
            </w:r>
            <w:r w:rsidRPr="00AD38A2">
              <w:rPr>
                <w:noProof/>
                <w:webHidden/>
                <w:sz w:val="18"/>
                <w:szCs w:val="18"/>
              </w:rPr>
              <w:fldChar w:fldCharType="end"/>
            </w:r>
          </w:hyperlink>
        </w:p>
        <w:p w14:paraId="1C4F8BC7" w14:textId="72F77CA4" w:rsidR="00AD38A2" w:rsidRPr="00AD38A2" w:rsidRDefault="00AD38A2" w:rsidP="00AD38A2">
          <w:pPr>
            <w:pStyle w:val="Inhopg3"/>
            <w:tabs>
              <w:tab w:val="right" w:leader="dot" w:pos="9628"/>
            </w:tabs>
            <w:rPr>
              <w:rFonts w:eastAsiaTheme="minorEastAsia"/>
              <w:noProof/>
              <w:sz w:val="18"/>
              <w:szCs w:val="18"/>
              <w:lang w:eastAsia="nl-BE"/>
            </w:rPr>
          </w:pPr>
          <w:hyperlink w:anchor="_Toc95480254" w:history="1">
            <w:r w:rsidRPr="00AD38A2">
              <w:rPr>
                <w:rStyle w:val="Hyperlink"/>
                <w:noProof/>
                <w:sz w:val="18"/>
                <w:szCs w:val="18"/>
                <w:lang w:val="en-US"/>
              </w:rPr>
              <w:t>3.3. The HTTP redirect</w:t>
            </w:r>
            <w:r w:rsidRPr="00AD38A2">
              <w:rPr>
                <w:noProof/>
                <w:webHidden/>
                <w:sz w:val="18"/>
                <w:szCs w:val="18"/>
              </w:rPr>
              <w:tab/>
            </w:r>
            <w:r w:rsidRPr="00AD38A2">
              <w:rPr>
                <w:noProof/>
                <w:webHidden/>
                <w:sz w:val="18"/>
                <w:szCs w:val="18"/>
              </w:rPr>
              <w:fldChar w:fldCharType="begin"/>
            </w:r>
            <w:r w:rsidRPr="00AD38A2">
              <w:rPr>
                <w:noProof/>
                <w:webHidden/>
                <w:sz w:val="18"/>
                <w:szCs w:val="18"/>
              </w:rPr>
              <w:instrText xml:space="preserve"> PAGEREF _Toc95480254 \h </w:instrText>
            </w:r>
            <w:r w:rsidRPr="00AD38A2">
              <w:rPr>
                <w:noProof/>
                <w:webHidden/>
                <w:sz w:val="18"/>
                <w:szCs w:val="18"/>
              </w:rPr>
            </w:r>
            <w:r w:rsidRPr="00AD38A2">
              <w:rPr>
                <w:noProof/>
                <w:webHidden/>
                <w:sz w:val="18"/>
                <w:szCs w:val="18"/>
              </w:rPr>
              <w:fldChar w:fldCharType="separate"/>
            </w:r>
            <w:r w:rsidRPr="00AD38A2">
              <w:rPr>
                <w:noProof/>
                <w:webHidden/>
                <w:sz w:val="18"/>
                <w:szCs w:val="18"/>
              </w:rPr>
              <w:t>14</w:t>
            </w:r>
            <w:r w:rsidRPr="00AD38A2">
              <w:rPr>
                <w:noProof/>
                <w:webHidden/>
                <w:sz w:val="18"/>
                <w:szCs w:val="18"/>
              </w:rPr>
              <w:fldChar w:fldCharType="end"/>
            </w:r>
          </w:hyperlink>
        </w:p>
        <w:p w14:paraId="32B20452" w14:textId="3F05F9DD" w:rsidR="00AD38A2" w:rsidRPr="00AD38A2" w:rsidRDefault="00AD38A2" w:rsidP="00AD38A2">
          <w:pPr>
            <w:pStyle w:val="Inhopg3"/>
            <w:tabs>
              <w:tab w:val="right" w:leader="dot" w:pos="9628"/>
            </w:tabs>
            <w:rPr>
              <w:rFonts w:eastAsiaTheme="minorEastAsia"/>
              <w:noProof/>
              <w:sz w:val="18"/>
              <w:szCs w:val="18"/>
              <w:lang w:eastAsia="nl-BE"/>
            </w:rPr>
          </w:pPr>
          <w:hyperlink w:anchor="_Toc95480255" w:history="1">
            <w:r w:rsidRPr="00AD38A2">
              <w:rPr>
                <w:rStyle w:val="Hyperlink"/>
                <w:noProof/>
                <w:sz w:val="18"/>
                <w:szCs w:val="18"/>
                <w:lang w:val="en-US"/>
              </w:rPr>
              <w:t>3.4. The callback to the FPS</w:t>
            </w:r>
            <w:r w:rsidRPr="00AD38A2">
              <w:rPr>
                <w:noProof/>
                <w:webHidden/>
                <w:sz w:val="18"/>
                <w:szCs w:val="18"/>
              </w:rPr>
              <w:tab/>
            </w:r>
            <w:r w:rsidRPr="00AD38A2">
              <w:rPr>
                <w:noProof/>
                <w:webHidden/>
                <w:sz w:val="18"/>
                <w:szCs w:val="18"/>
              </w:rPr>
              <w:fldChar w:fldCharType="begin"/>
            </w:r>
            <w:r w:rsidRPr="00AD38A2">
              <w:rPr>
                <w:noProof/>
                <w:webHidden/>
                <w:sz w:val="18"/>
                <w:szCs w:val="18"/>
              </w:rPr>
              <w:instrText xml:space="preserve"> PAGEREF _Toc95480255 \h </w:instrText>
            </w:r>
            <w:r w:rsidRPr="00AD38A2">
              <w:rPr>
                <w:noProof/>
                <w:webHidden/>
                <w:sz w:val="18"/>
                <w:szCs w:val="18"/>
              </w:rPr>
            </w:r>
            <w:r w:rsidRPr="00AD38A2">
              <w:rPr>
                <w:noProof/>
                <w:webHidden/>
                <w:sz w:val="18"/>
                <w:szCs w:val="18"/>
              </w:rPr>
              <w:fldChar w:fldCharType="separate"/>
            </w:r>
            <w:r w:rsidRPr="00AD38A2">
              <w:rPr>
                <w:noProof/>
                <w:webHidden/>
                <w:sz w:val="18"/>
                <w:szCs w:val="18"/>
              </w:rPr>
              <w:t>14</w:t>
            </w:r>
            <w:r w:rsidRPr="00AD38A2">
              <w:rPr>
                <w:noProof/>
                <w:webHidden/>
                <w:sz w:val="18"/>
                <w:szCs w:val="18"/>
              </w:rPr>
              <w:fldChar w:fldCharType="end"/>
            </w:r>
          </w:hyperlink>
        </w:p>
        <w:p w14:paraId="725C8C03" w14:textId="08FC39E4" w:rsidR="00AD38A2" w:rsidRPr="00AD38A2" w:rsidRDefault="00AD38A2" w:rsidP="00AD38A2">
          <w:pPr>
            <w:pStyle w:val="Inhopg3"/>
            <w:tabs>
              <w:tab w:val="right" w:leader="dot" w:pos="9628"/>
            </w:tabs>
            <w:rPr>
              <w:rFonts w:eastAsiaTheme="minorEastAsia"/>
              <w:noProof/>
              <w:sz w:val="18"/>
              <w:szCs w:val="18"/>
              <w:lang w:eastAsia="nl-BE"/>
            </w:rPr>
          </w:pPr>
          <w:hyperlink w:anchor="_Toc95480256" w:history="1">
            <w:r w:rsidRPr="00AD38A2">
              <w:rPr>
                <w:rStyle w:val="Hyperlink"/>
                <w:noProof/>
                <w:sz w:val="18"/>
                <w:szCs w:val="18"/>
                <w:lang w:val="en-US"/>
              </w:rPr>
              <w:t>3.5. Error codes</w:t>
            </w:r>
            <w:r w:rsidRPr="00AD38A2">
              <w:rPr>
                <w:noProof/>
                <w:webHidden/>
                <w:sz w:val="18"/>
                <w:szCs w:val="18"/>
              </w:rPr>
              <w:tab/>
            </w:r>
            <w:r w:rsidRPr="00AD38A2">
              <w:rPr>
                <w:noProof/>
                <w:webHidden/>
                <w:sz w:val="18"/>
                <w:szCs w:val="18"/>
              </w:rPr>
              <w:fldChar w:fldCharType="begin"/>
            </w:r>
            <w:r w:rsidRPr="00AD38A2">
              <w:rPr>
                <w:noProof/>
                <w:webHidden/>
                <w:sz w:val="18"/>
                <w:szCs w:val="18"/>
              </w:rPr>
              <w:instrText xml:space="preserve"> PAGEREF _Toc95480256 \h </w:instrText>
            </w:r>
            <w:r w:rsidRPr="00AD38A2">
              <w:rPr>
                <w:noProof/>
                <w:webHidden/>
                <w:sz w:val="18"/>
                <w:szCs w:val="18"/>
              </w:rPr>
            </w:r>
            <w:r w:rsidRPr="00AD38A2">
              <w:rPr>
                <w:noProof/>
                <w:webHidden/>
                <w:sz w:val="18"/>
                <w:szCs w:val="18"/>
              </w:rPr>
              <w:fldChar w:fldCharType="separate"/>
            </w:r>
            <w:r w:rsidRPr="00AD38A2">
              <w:rPr>
                <w:noProof/>
                <w:webHidden/>
                <w:sz w:val="18"/>
                <w:szCs w:val="18"/>
              </w:rPr>
              <w:t>16</w:t>
            </w:r>
            <w:r w:rsidRPr="00AD38A2">
              <w:rPr>
                <w:noProof/>
                <w:webHidden/>
                <w:sz w:val="18"/>
                <w:szCs w:val="18"/>
              </w:rPr>
              <w:fldChar w:fldCharType="end"/>
            </w:r>
          </w:hyperlink>
        </w:p>
        <w:p w14:paraId="63744134" w14:textId="7CACCE3D" w:rsidR="00AD38A2" w:rsidRPr="00AD38A2" w:rsidRDefault="00AD38A2" w:rsidP="00AD38A2">
          <w:pPr>
            <w:pStyle w:val="Inhopg3"/>
            <w:tabs>
              <w:tab w:val="right" w:leader="dot" w:pos="9628"/>
            </w:tabs>
            <w:rPr>
              <w:rFonts w:eastAsiaTheme="minorEastAsia"/>
              <w:noProof/>
              <w:sz w:val="18"/>
              <w:szCs w:val="18"/>
              <w:lang w:eastAsia="nl-BE"/>
            </w:rPr>
          </w:pPr>
          <w:hyperlink w:anchor="_Toc95480257" w:history="1">
            <w:r w:rsidRPr="00AD38A2">
              <w:rPr>
                <w:rStyle w:val="Hyperlink"/>
                <w:noProof/>
                <w:sz w:val="18"/>
                <w:szCs w:val="18"/>
                <w:lang w:val="en-US"/>
              </w:rPr>
              <w:t>3.6. PDF visible signatures</w:t>
            </w:r>
            <w:r w:rsidRPr="00AD38A2">
              <w:rPr>
                <w:noProof/>
                <w:webHidden/>
                <w:sz w:val="18"/>
                <w:szCs w:val="18"/>
              </w:rPr>
              <w:tab/>
            </w:r>
            <w:r w:rsidRPr="00AD38A2">
              <w:rPr>
                <w:noProof/>
                <w:webHidden/>
                <w:sz w:val="18"/>
                <w:szCs w:val="18"/>
              </w:rPr>
              <w:fldChar w:fldCharType="begin"/>
            </w:r>
            <w:r w:rsidRPr="00AD38A2">
              <w:rPr>
                <w:noProof/>
                <w:webHidden/>
                <w:sz w:val="18"/>
                <w:szCs w:val="18"/>
              </w:rPr>
              <w:instrText xml:space="preserve"> PAGEREF _Toc95480257 \h </w:instrText>
            </w:r>
            <w:r w:rsidRPr="00AD38A2">
              <w:rPr>
                <w:noProof/>
                <w:webHidden/>
                <w:sz w:val="18"/>
                <w:szCs w:val="18"/>
              </w:rPr>
            </w:r>
            <w:r w:rsidRPr="00AD38A2">
              <w:rPr>
                <w:noProof/>
                <w:webHidden/>
                <w:sz w:val="18"/>
                <w:szCs w:val="18"/>
              </w:rPr>
              <w:fldChar w:fldCharType="separate"/>
            </w:r>
            <w:r w:rsidRPr="00AD38A2">
              <w:rPr>
                <w:noProof/>
                <w:webHidden/>
                <w:sz w:val="18"/>
                <w:szCs w:val="18"/>
              </w:rPr>
              <w:t>17</w:t>
            </w:r>
            <w:r w:rsidRPr="00AD38A2">
              <w:rPr>
                <w:noProof/>
                <w:webHidden/>
                <w:sz w:val="18"/>
                <w:szCs w:val="18"/>
              </w:rPr>
              <w:fldChar w:fldCharType="end"/>
            </w:r>
          </w:hyperlink>
        </w:p>
        <w:p w14:paraId="7DF65A4D" w14:textId="3DB1B4E0" w:rsidR="00AD38A2" w:rsidRPr="00AD38A2" w:rsidRDefault="00AD38A2" w:rsidP="00AD38A2">
          <w:pPr>
            <w:pStyle w:val="Inhopg3"/>
            <w:tabs>
              <w:tab w:val="right" w:leader="dot" w:pos="9628"/>
            </w:tabs>
            <w:rPr>
              <w:rFonts w:eastAsiaTheme="minorEastAsia"/>
              <w:noProof/>
              <w:sz w:val="18"/>
              <w:szCs w:val="18"/>
              <w:lang w:eastAsia="nl-BE"/>
            </w:rPr>
          </w:pPr>
          <w:hyperlink w:anchor="_Toc95480258" w:history="1">
            <w:r w:rsidRPr="00AD38A2">
              <w:rPr>
                <w:rStyle w:val="Hyperlink"/>
                <w:noProof/>
                <w:sz w:val="18"/>
                <w:szCs w:val="18"/>
                <w:lang w:val="en-US"/>
              </w:rPr>
              <w:t>3.7.  Add signing policies</w:t>
            </w:r>
            <w:r w:rsidRPr="00AD38A2">
              <w:rPr>
                <w:noProof/>
                <w:webHidden/>
                <w:sz w:val="18"/>
                <w:szCs w:val="18"/>
              </w:rPr>
              <w:tab/>
            </w:r>
            <w:r w:rsidRPr="00AD38A2">
              <w:rPr>
                <w:noProof/>
                <w:webHidden/>
                <w:sz w:val="18"/>
                <w:szCs w:val="18"/>
              </w:rPr>
              <w:fldChar w:fldCharType="begin"/>
            </w:r>
            <w:r w:rsidRPr="00AD38A2">
              <w:rPr>
                <w:noProof/>
                <w:webHidden/>
                <w:sz w:val="18"/>
                <w:szCs w:val="18"/>
              </w:rPr>
              <w:instrText xml:space="preserve"> PAGEREF _Toc95480258 \h </w:instrText>
            </w:r>
            <w:r w:rsidRPr="00AD38A2">
              <w:rPr>
                <w:noProof/>
                <w:webHidden/>
                <w:sz w:val="18"/>
                <w:szCs w:val="18"/>
              </w:rPr>
            </w:r>
            <w:r w:rsidRPr="00AD38A2">
              <w:rPr>
                <w:noProof/>
                <w:webHidden/>
                <w:sz w:val="18"/>
                <w:szCs w:val="18"/>
              </w:rPr>
              <w:fldChar w:fldCharType="separate"/>
            </w:r>
            <w:r w:rsidRPr="00AD38A2">
              <w:rPr>
                <w:noProof/>
                <w:webHidden/>
                <w:sz w:val="18"/>
                <w:szCs w:val="18"/>
              </w:rPr>
              <w:t>20</w:t>
            </w:r>
            <w:r w:rsidRPr="00AD38A2">
              <w:rPr>
                <w:noProof/>
                <w:webHidden/>
                <w:sz w:val="18"/>
                <w:szCs w:val="18"/>
              </w:rPr>
              <w:fldChar w:fldCharType="end"/>
            </w:r>
          </w:hyperlink>
        </w:p>
        <w:p w14:paraId="6EF34A2F" w14:textId="0C2D4E16" w:rsidR="00AD38A2" w:rsidRPr="00AD38A2" w:rsidRDefault="00AD38A2" w:rsidP="00AD38A2">
          <w:pPr>
            <w:pStyle w:val="Inhopg3"/>
            <w:tabs>
              <w:tab w:val="right" w:leader="dot" w:pos="9628"/>
            </w:tabs>
            <w:rPr>
              <w:rFonts w:eastAsiaTheme="minorEastAsia"/>
              <w:noProof/>
              <w:sz w:val="18"/>
              <w:szCs w:val="18"/>
              <w:lang w:eastAsia="nl-BE"/>
            </w:rPr>
          </w:pPr>
          <w:hyperlink w:anchor="_Toc95480259" w:history="1">
            <w:r w:rsidRPr="00AD38A2">
              <w:rPr>
                <w:rStyle w:val="Hyperlink"/>
                <w:noProof/>
                <w:sz w:val="18"/>
                <w:szCs w:val="18"/>
                <w:lang w:val="en-US"/>
              </w:rPr>
              <w:t>3.8. Ask the user to validate the reading of the document before signing</w:t>
            </w:r>
            <w:r w:rsidRPr="00AD38A2">
              <w:rPr>
                <w:noProof/>
                <w:webHidden/>
                <w:sz w:val="18"/>
                <w:szCs w:val="18"/>
              </w:rPr>
              <w:tab/>
            </w:r>
            <w:r w:rsidRPr="00AD38A2">
              <w:rPr>
                <w:noProof/>
                <w:webHidden/>
                <w:sz w:val="18"/>
                <w:szCs w:val="18"/>
              </w:rPr>
              <w:fldChar w:fldCharType="begin"/>
            </w:r>
            <w:r w:rsidRPr="00AD38A2">
              <w:rPr>
                <w:noProof/>
                <w:webHidden/>
                <w:sz w:val="18"/>
                <w:szCs w:val="18"/>
              </w:rPr>
              <w:instrText xml:space="preserve"> PAGEREF _Toc95480259 \h </w:instrText>
            </w:r>
            <w:r w:rsidRPr="00AD38A2">
              <w:rPr>
                <w:noProof/>
                <w:webHidden/>
                <w:sz w:val="18"/>
                <w:szCs w:val="18"/>
              </w:rPr>
            </w:r>
            <w:r w:rsidRPr="00AD38A2">
              <w:rPr>
                <w:noProof/>
                <w:webHidden/>
                <w:sz w:val="18"/>
                <w:szCs w:val="18"/>
              </w:rPr>
              <w:fldChar w:fldCharType="separate"/>
            </w:r>
            <w:r w:rsidRPr="00AD38A2">
              <w:rPr>
                <w:noProof/>
                <w:webHidden/>
                <w:sz w:val="18"/>
                <w:szCs w:val="18"/>
              </w:rPr>
              <w:t>21</w:t>
            </w:r>
            <w:r w:rsidRPr="00AD38A2">
              <w:rPr>
                <w:noProof/>
                <w:webHidden/>
                <w:sz w:val="18"/>
                <w:szCs w:val="18"/>
              </w:rPr>
              <w:fldChar w:fldCharType="end"/>
            </w:r>
          </w:hyperlink>
        </w:p>
        <w:p w14:paraId="0671E3FD" w14:textId="6E1D5B80" w:rsidR="00AD38A2" w:rsidRPr="00AD38A2" w:rsidRDefault="00AD38A2" w:rsidP="00AD38A2">
          <w:pPr>
            <w:pStyle w:val="Inhopg3"/>
            <w:tabs>
              <w:tab w:val="right" w:leader="dot" w:pos="9628"/>
            </w:tabs>
            <w:rPr>
              <w:rFonts w:eastAsiaTheme="minorEastAsia"/>
              <w:noProof/>
              <w:sz w:val="18"/>
              <w:szCs w:val="18"/>
              <w:lang w:eastAsia="nl-BE"/>
            </w:rPr>
          </w:pPr>
          <w:hyperlink w:anchor="_Toc95480260" w:history="1">
            <w:r w:rsidRPr="00AD38A2">
              <w:rPr>
                <w:rStyle w:val="Hyperlink"/>
                <w:noProof/>
                <w:sz w:val="18"/>
                <w:szCs w:val="18"/>
                <w:lang w:val="en-US"/>
              </w:rPr>
              <w:t>3.9. Restrict the users who are allowed to sign the document</w:t>
            </w:r>
            <w:r w:rsidRPr="00AD38A2">
              <w:rPr>
                <w:noProof/>
                <w:webHidden/>
                <w:sz w:val="18"/>
                <w:szCs w:val="18"/>
              </w:rPr>
              <w:tab/>
            </w:r>
            <w:r w:rsidRPr="00AD38A2">
              <w:rPr>
                <w:noProof/>
                <w:webHidden/>
                <w:sz w:val="18"/>
                <w:szCs w:val="18"/>
              </w:rPr>
              <w:fldChar w:fldCharType="begin"/>
            </w:r>
            <w:r w:rsidRPr="00AD38A2">
              <w:rPr>
                <w:noProof/>
                <w:webHidden/>
                <w:sz w:val="18"/>
                <w:szCs w:val="18"/>
              </w:rPr>
              <w:instrText xml:space="preserve"> PAGEREF _Toc95480260 \h </w:instrText>
            </w:r>
            <w:r w:rsidRPr="00AD38A2">
              <w:rPr>
                <w:noProof/>
                <w:webHidden/>
                <w:sz w:val="18"/>
                <w:szCs w:val="18"/>
              </w:rPr>
            </w:r>
            <w:r w:rsidRPr="00AD38A2">
              <w:rPr>
                <w:noProof/>
                <w:webHidden/>
                <w:sz w:val="18"/>
                <w:szCs w:val="18"/>
              </w:rPr>
              <w:fldChar w:fldCharType="separate"/>
            </w:r>
            <w:r w:rsidRPr="00AD38A2">
              <w:rPr>
                <w:noProof/>
                <w:webHidden/>
                <w:sz w:val="18"/>
                <w:szCs w:val="18"/>
              </w:rPr>
              <w:t>21</w:t>
            </w:r>
            <w:r w:rsidRPr="00AD38A2">
              <w:rPr>
                <w:noProof/>
                <w:webHidden/>
                <w:sz w:val="18"/>
                <w:szCs w:val="18"/>
              </w:rPr>
              <w:fldChar w:fldCharType="end"/>
            </w:r>
          </w:hyperlink>
        </w:p>
        <w:p w14:paraId="5A441E93" w14:textId="19B96B08" w:rsidR="00AD38A2" w:rsidRPr="00AD38A2" w:rsidRDefault="00AD38A2" w:rsidP="00AD38A2">
          <w:pPr>
            <w:pStyle w:val="Inhopg3"/>
            <w:tabs>
              <w:tab w:val="right" w:leader="dot" w:pos="9628"/>
            </w:tabs>
            <w:rPr>
              <w:rFonts w:eastAsiaTheme="minorEastAsia"/>
              <w:noProof/>
              <w:sz w:val="18"/>
              <w:szCs w:val="18"/>
              <w:lang w:eastAsia="nl-BE"/>
            </w:rPr>
          </w:pPr>
          <w:hyperlink w:anchor="_Toc95480261" w:history="1">
            <w:r w:rsidRPr="00AD38A2">
              <w:rPr>
                <w:rStyle w:val="Hyperlink"/>
                <w:noProof/>
                <w:sz w:val="18"/>
                <w:szCs w:val="18"/>
                <w:lang w:val="en-US"/>
              </w:rPr>
              <w:t>3.10. Disabling downloads</w:t>
            </w:r>
            <w:r w:rsidRPr="00AD38A2">
              <w:rPr>
                <w:noProof/>
                <w:webHidden/>
                <w:sz w:val="18"/>
                <w:szCs w:val="18"/>
              </w:rPr>
              <w:tab/>
            </w:r>
            <w:r w:rsidRPr="00AD38A2">
              <w:rPr>
                <w:noProof/>
                <w:webHidden/>
                <w:sz w:val="18"/>
                <w:szCs w:val="18"/>
              </w:rPr>
              <w:fldChar w:fldCharType="begin"/>
            </w:r>
            <w:r w:rsidRPr="00AD38A2">
              <w:rPr>
                <w:noProof/>
                <w:webHidden/>
                <w:sz w:val="18"/>
                <w:szCs w:val="18"/>
              </w:rPr>
              <w:instrText xml:space="preserve"> PAGEREF _Toc95480261 \h </w:instrText>
            </w:r>
            <w:r w:rsidRPr="00AD38A2">
              <w:rPr>
                <w:noProof/>
                <w:webHidden/>
                <w:sz w:val="18"/>
                <w:szCs w:val="18"/>
              </w:rPr>
            </w:r>
            <w:r w:rsidRPr="00AD38A2">
              <w:rPr>
                <w:noProof/>
                <w:webHidden/>
                <w:sz w:val="18"/>
                <w:szCs w:val="18"/>
              </w:rPr>
              <w:fldChar w:fldCharType="separate"/>
            </w:r>
            <w:r w:rsidRPr="00AD38A2">
              <w:rPr>
                <w:noProof/>
                <w:webHidden/>
                <w:sz w:val="18"/>
                <w:szCs w:val="18"/>
              </w:rPr>
              <w:t>22</w:t>
            </w:r>
            <w:r w:rsidRPr="00AD38A2">
              <w:rPr>
                <w:noProof/>
                <w:webHidden/>
                <w:sz w:val="18"/>
                <w:szCs w:val="18"/>
              </w:rPr>
              <w:fldChar w:fldCharType="end"/>
            </w:r>
          </w:hyperlink>
        </w:p>
        <w:p w14:paraId="0255DA0D" w14:textId="311AA29B" w:rsidR="00AD38A2" w:rsidRPr="00AD38A2" w:rsidRDefault="00AD38A2" w:rsidP="00AD38A2">
          <w:pPr>
            <w:pStyle w:val="Inhopg3"/>
            <w:tabs>
              <w:tab w:val="right" w:leader="dot" w:pos="9628"/>
            </w:tabs>
            <w:rPr>
              <w:rFonts w:eastAsiaTheme="minorEastAsia"/>
              <w:noProof/>
              <w:sz w:val="18"/>
              <w:szCs w:val="18"/>
              <w:lang w:eastAsia="nl-BE"/>
            </w:rPr>
          </w:pPr>
          <w:hyperlink w:anchor="_Toc95480262" w:history="1">
            <w:r w:rsidRPr="00AD38A2">
              <w:rPr>
                <w:rStyle w:val="Hyperlink"/>
                <w:noProof/>
                <w:sz w:val="18"/>
                <w:szCs w:val="18"/>
                <w:lang w:val="en-US"/>
              </w:rPr>
              <w:t>3.11. Request a specific language when calling the service WEB UI</w:t>
            </w:r>
            <w:r w:rsidRPr="00AD38A2">
              <w:rPr>
                <w:noProof/>
                <w:webHidden/>
                <w:sz w:val="18"/>
                <w:szCs w:val="18"/>
              </w:rPr>
              <w:tab/>
            </w:r>
            <w:r w:rsidRPr="00AD38A2">
              <w:rPr>
                <w:noProof/>
                <w:webHidden/>
                <w:sz w:val="18"/>
                <w:szCs w:val="18"/>
              </w:rPr>
              <w:fldChar w:fldCharType="begin"/>
            </w:r>
            <w:r w:rsidRPr="00AD38A2">
              <w:rPr>
                <w:noProof/>
                <w:webHidden/>
                <w:sz w:val="18"/>
                <w:szCs w:val="18"/>
              </w:rPr>
              <w:instrText xml:space="preserve"> PAGEREF _Toc95480262 \h </w:instrText>
            </w:r>
            <w:r w:rsidRPr="00AD38A2">
              <w:rPr>
                <w:noProof/>
                <w:webHidden/>
                <w:sz w:val="18"/>
                <w:szCs w:val="18"/>
              </w:rPr>
            </w:r>
            <w:r w:rsidRPr="00AD38A2">
              <w:rPr>
                <w:noProof/>
                <w:webHidden/>
                <w:sz w:val="18"/>
                <w:szCs w:val="18"/>
              </w:rPr>
              <w:fldChar w:fldCharType="separate"/>
            </w:r>
            <w:r w:rsidRPr="00AD38A2">
              <w:rPr>
                <w:noProof/>
                <w:webHidden/>
                <w:sz w:val="18"/>
                <w:szCs w:val="18"/>
              </w:rPr>
              <w:t>22</w:t>
            </w:r>
            <w:r w:rsidRPr="00AD38A2">
              <w:rPr>
                <w:noProof/>
                <w:webHidden/>
                <w:sz w:val="18"/>
                <w:szCs w:val="18"/>
              </w:rPr>
              <w:fldChar w:fldCharType="end"/>
            </w:r>
          </w:hyperlink>
        </w:p>
        <w:p w14:paraId="329AE6BC" w14:textId="5F5BB3F7" w:rsidR="00AD38A2" w:rsidRPr="00AD38A2" w:rsidRDefault="00AD38A2" w:rsidP="00AD38A2">
          <w:pPr>
            <w:pStyle w:val="Inhopg3"/>
            <w:tabs>
              <w:tab w:val="right" w:leader="dot" w:pos="9628"/>
            </w:tabs>
            <w:rPr>
              <w:rFonts w:eastAsiaTheme="minorEastAsia"/>
              <w:noProof/>
              <w:sz w:val="18"/>
              <w:szCs w:val="18"/>
              <w:lang w:eastAsia="nl-BE"/>
            </w:rPr>
          </w:pPr>
          <w:hyperlink w:anchor="_Toc95480263" w:history="1">
            <w:r w:rsidRPr="00AD38A2">
              <w:rPr>
                <w:rStyle w:val="Hyperlink"/>
                <w:noProof/>
                <w:sz w:val="18"/>
                <w:szCs w:val="18"/>
              </w:rPr>
              <w:t>3.12. Using XLST file</w:t>
            </w:r>
            <w:r w:rsidRPr="00AD38A2">
              <w:rPr>
                <w:noProof/>
                <w:webHidden/>
                <w:sz w:val="18"/>
                <w:szCs w:val="18"/>
              </w:rPr>
              <w:tab/>
            </w:r>
            <w:r w:rsidRPr="00AD38A2">
              <w:rPr>
                <w:noProof/>
                <w:webHidden/>
                <w:sz w:val="18"/>
                <w:szCs w:val="18"/>
              </w:rPr>
              <w:fldChar w:fldCharType="begin"/>
            </w:r>
            <w:r w:rsidRPr="00AD38A2">
              <w:rPr>
                <w:noProof/>
                <w:webHidden/>
                <w:sz w:val="18"/>
                <w:szCs w:val="18"/>
              </w:rPr>
              <w:instrText xml:space="preserve"> PAGEREF _Toc95480263 \h </w:instrText>
            </w:r>
            <w:r w:rsidRPr="00AD38A2">
              <w:rPr>
                <w:noProof/>
                <w:webHidden/>
                <w:sz w:val="18"/>
                <w:szCs w:val="18"/>
              </w:rPr>
            </w:r>
            <w:r w:rsidRPr="00AD38A2">
              <w:rPr>
                <w:noProof/>
                <w:webHidden/>
                <w:sz w:val="18"/>
                <w:szCs w:val="18"/>
              </w:rPr>
              <w:fldChar w:fldCharType="separate"/>
            </w:r>
            <w:r w:rsidRPr="00AD38A2">
              <w:rPr>
                <w:noProof/>
                <w:webHidden/>
                <w:sz w:val="18"/>
                <w:szCs w:val="18"/>
              </w:rPr>
              <w:t>23</w:t>
            </w:r>
            <w:r w:rsidRPr="00AD38A2">
              <w:rPr>
                <w:noProof/>
                <w:webHidden/>
                <w:sz w:val="18"/>
                <w:szCs w:val="18"/>
              </w:rPr>
              <w:fldChar w:fldCharType="end"/>
            </w:r>
          </w:hyperlink>
        </w:p>
        <w:p w14:paraId="7B92951C" w14:textId="08102249" w:rsidR="00AD38A2" w:rsidRPr="00AD38A2" w:rsidRDefault="00AD38A2" w:rsidP="00AD38A2">
          <w:pPr>
            <w:pStyle w:val="Inhopg2"/>
            <w:spacing w:before="0" w:after="0"/>
            <w:rPr>
              <w:rFonts w:eastAsiaTheme="minorEastAsia" w:cstheme="minorHAnsi"/>
              <w:b w:val="0"/>
              <w:bCs w:val="0"/>
              <w:sz w:val="18"/>
              <w:szCs w:val="18"/>
              <w:lang w:eastAsia="nl-BE"/>
            </w:rPr>
          </w:pPr>
          <w:hyperlink w:anchor="_Toc95480264" w:history="1">
            <w:r w:rsidRPr="00AD38A2">
              <w:rPr>
                <w:rStyle w:val="Hyperlink"/>
                <w:rFonts w:cstheme="minorHAnsi"/>
                <w:sz w:val="18"/>
                <w:szCs w:val="18"/>
                <w:lang w:val="en-US"/>
              </w:rPr>
              <w:t>4. Sample/test FPS code and service</w:t>
            </w:r>
            <w:r w:rsidRPr="00AD38A2">
              <w:rPr>
                <w:rFonts w:cstheme="minorHAnsi"/>
                <w:webHidden/>
                <w:sz w:val="18"/>
                <w:szCs w:val="18"/>
              </w:rPr>
              <w:tab/>
            </w:r>
            <w:r w:rsidRPr="00AD38A2">
              <w:rPr>
                <w:rFonts w:cstheme="minorHAnsi"/>
                <w:webHidden/>
                <w:sz w:val="18"/>
                <w:szCs w:val="18"/>
              </w:rPr>
              <w:fldChar w:fldCharType="begin"/>
            </w:r>
            <w:r w:rsidRPr="00AD38A2">
              <w:rPr>
                <w:rFonts w:cstheme="minorHAnsi"/>
                <w:webHidden/>
                <w:sz w:val="18"/>
                <w:szCs w:val="18"/>
              </w:rPr>
              <w:instrText xml:space="preserve"> PAGEREF _Toc95480264 \h </w:instrText>
            </w:r>
            <w:r w:rsidRPr="00AD38A2">
              <w:rPr>
                <w:rFonts w:cstheme="minorHAnsi"/>
                <w:webHidden/>
                <w:sz w:val="18"/>
                <w:szCs w:val="18"/>
              </w:rPr>
            </w:r>
            <w:r w:rsidRPr="00AD38A2">
              <w:rPr>
                <w:rFonts w:cstheme="minorHAnsi"/>
                <w:webHidden/>
                <w:sz w:val="18"/>
                <w:szCs w:val="18"/>
              </w:rPr>
              <w:fldChar w:fldCharType="separate"/>
            </w:r>
            <w:r w:rsidRPr="00AD38A2">
              <w:rPr>
                <w:rFonts w:cstheme="minorHAnsi"/>
                <w:webHidden/>
                <w:sz w:val="18"/>
                <w:szCs w:val="18"/>
              </w:rPr>
              <w:t>23</w:t>
            </w:r>
            <w:r w:rsidRPr="00AD38A2">
              <w:rPr>
                <w:rFonts w:cstheme="minorHAnsi"/>
                <w:webHidden/>
                <w:sz w:val="18"/>
                <w:szCs w:val="18"/>
              </w:rPr>
              <w:fldChar w:fldCharType="end"/>
            </w:r>
          </w:hyperlink>
        </w:p>
        <w:p w14:paraId="567C2CE2" w14:textId="3550CFBA" w:rsidR="005C0039" w:rsidRPr="00AD38A2" w:rsidRDefault="00AD38A2" w:rsidP="00AD38A2">
          <w:pPr>
            <w:pStyle w:val="Inhopg2"/>
            <w:spacing w:before="0"/>
            <w:rPr>
              <w:sz w:val="18"/>
              <w:szCs w:val="18"/>
            </w:rPr>
          </w:pPr>
          <w:hyperlink w:anchor="_Toc95480265" w:history="1">
            <w:r w:rsidRPr="00AD38A2">
              <w:rPr>
                <w:rStyle w:val="Hyperlink"/>
                <w:rFonts w:cstheme="minorHAnsi"/>
                <w:sz w:val="18"/>
                <w:szCs w:val="18"/>
                <w:lang w:val="en-US"/>
              </w:rPr>
              <w:t>5. References</w:t>
            </w:r>
            <w:r w:rsidRPr="00AD38A2">
              <w:rPr>
                <w:rFonts w:cstheme="minorHAnsi"/>
                <w:webHidden/>
                <w:sz w:val="18"/>
                <w:szCs w:val="18"/>
              </w:rPr>
              <w:tab/>
            </w:r>
            <w:r w:rsidRPr="00AD38A2">
              <w:rPr>
                <w:rFonts w:cstheme="minorHAnsi"/>
                <w:webHidden/>
                <w:sz w:val="18"/>
                <w:szCs w:val="18"/>
              </w:rPr>
              <w:fldChar w:fldCharType="begin"/>
            </w:r>
            <w:r w:rsidRPr="00AD38A2">
              <w:rPr>
                <w:rFonts w:cstheme="minorHAnsi"/>
                <w:webHidden/>
                <w:sz w:val="18"/>
                <w:szCs w:val="18"/>
              </w:rPr>
              <w:instrText xml:space="preserve"> PAGEREF _Toc95480265 \h </w:instrText>
            </w:r>
            <w:r w:rsidRPr="00AD38A2">
              <w:rPr>
                <w:rFonts w:cstheme="minorHAnsi"/>
                <w:webHidden/>
                <w:sz w:val="18"/>
                <w:szCs w:val="18"/>
              </w:rPr>
            </w:r>
            <w:r w:rsidRPr="00AD38A2">
              <w:rPr>
                <w:rFonts w:cstheme="minorHAnsi"/>
                <w:webHidden/>
                <w:sz w:val="18"/>
                <w:szCs w:val="18"/>
              </w:rPr>
              <w:fldChar w:fldCharType="separate"/>
            </w:r>
            <w:r w:rsidRPr="00AD38A2">
              <w:rPr>
                <w:rFonts w:cstheme="minorHAnsi"/>
                <w:webHidden/>
                <w:sz w:val="18"/>
                <w:szCs w:val="18"/>
              </w:rPr>
              <w:t>24</w:t>
            </w:r>
            <w:r w:rsidRPr="00AD38A2">
              <w:rPr>
                <w:rFonts w:cstheme="minorHAnsi"/>
                <w:webHidden/>
                <w:sz w:val="18"/>
                <w:szCs w:val="18"/>
              </w:rPr>
              <w:fldChar w:fldCharType="end"/>
            </w:r>
          </w:hyperlink>
          <w:r w:rsidRPr="00AD38A2">
            <w:rPr>
              <w:rFonts w:cstheme="minorHAnsi"/>
              <w:sz w:val="18"/>
              <w:szCs w:val="18"/>
              <w:lang w:val="nl-NL"/>
            </w:rPr>
            <w:fldChar w:fldCharType="end"/>
          </w:r>
        </w:p>
      </w:sdtContent>
    </w:sdt>
    <w:tbl>
      <w:tblPr>
        <w:tblStyle w:val="Tabelraster"/>
        <w:tblpPr w:leftFromText="141" w:rightFromText="141" w:vertAnchor="page" w:horzAnchor="margin" w:tblpY="553"/>
        <w:tblW w:w="9360" w:type="dxa"/>
        <w:tblLayout w:type="fixed"/>
        <w:tblLook w:val="04A0" w:firstRow="1" w:lastRow="0" w:firstColumn="1" w:lastColumn="0" w:noHBand="0" w:noVBand="1"/>
      </w:tblPr>
      <w:tblGrid>
        <w:gridCol w:w="4591"/>
        <w:gridCol w:w="4769"/>
      </w:tblGrid>
      <w:tr w:rsidR="005C0039" w:rsidRPr="000E3CA3" w14:paraId="1E485B12" w14:textId="77777777" w:rsidTr="006F76E8">
        <w:tc>
          <w:tcPr>
            <w:tcW w:w="4591" w:type="dxa"/>
            <w:tcBorders>
              <w:top w:val="nil"/>
              <w:left w:val="nil"/>
              <w:bottom w:val="nil"/>
              <w:right w:val="nil"/>
            </w:tcBorders>
          </w:tcPr>
          <w:p w14:paraId="544ABF55" w14:textId="509B243E" w:rsidR="005C0039" w:rsidRPr="000E3CA3" w:rsidRDefault="005C0039" w:rsidP="006F76E8">
            <w:pPr>
              <w:tabs>
                <w:tab w:val="left" w:pos="2968"/>
              </w:tabs>
              <w:spacing w:after="0" w:line="240" w:lineRule="auto"/>
              <w:rPr>
                <w:rFonts w:ascii="Calibri Light" w:hAnsi="Calibri Light" w:cs="Calibri Light"/>
                <w:color w:val="68CDB8" w:themeColor="accent5" w:themeShade="BF"/>
                <w:sz w:val="36"/>
                <w:szCs w:val="36"/>
                <w:lang w:val="fr-FR"/>
              </w:rPr>
            </w:pPr>
          </w:p>
        </w:tc>
        <w:tc>
          <w:tcPr>
            <w:tcW w:w="4769" w:type="dxa"/>
            <w:tcBorders>
              <w:top w:val="nil"/>
              <w:left w:val="nil"/>
              <w:bottom w:val="nil"/>
              <w:right w:val="nil"/>
            </w:tcBorders>
          </w:tcPr>
          <w:p w14:paraId="529AF8D1" w14:textId="09060916" w:rsidR="005C0039" w:rsidRPr="000E3CA3" w:rsidRDefault="005C0039" w:rsidP="006F76E8">
            <w:pPr>
              <w:pStyle w:val="Titel"/>
              <w:pBdr>
                <w:bottom w:val="nil"/>
              </w:pBdr>
              <w:rPr>
                <w:rFonts w:ascii="Calibri Light" w:hAnsi="Calibri Light" w:cs="Calibri Light"/>
              </w:rPr>
            </w:pPr>
          </w:p>
        </w:tc>
      </w:tr>
    </w:tbl>
    <w:p w14:paraId="6C201AC0" w14:textId="77777777" w:rsidR="005C0039" w:rsidRPr="005C0039" w:rsidRDefault="005C0039" w:rsidP="003E2B90">
      <w:pPr>
        <w:pStyle w:val="Kop2"/>
        <w:rPr>
          <w:lang w:val="en-US"/>
        </w:rPr>
      </w:pPr>
      <w:bookmarkStart w:id="4" w:name="_Toc94631769"/>
      <w:bookmarkStart w:id="5" w:name="_Toc95480240"/>
      <w:r w:rsidRPr="005C0039">
        <w:rPr>
          <w:lang w:val="en-US"/>
        </w:rPr>
        <w:t>1. Introduction FTS</w:t>
      </w:r>
      <w:bookmarkEnd w:id="4"/>
      <w:bookmarkEnd w:id="5"/>
    </w:p>
    <w:p w14:paraId="26AF16B0" w14:textId="77777777" w:rsidR="005C0039" w:rsidRPr="005C0039" w:rsidRDefault="005C0039" w:rsidP="00AD38A2">
      <w:pPr>
        <w:pStyle w:val="Kop3"/>
        <w:rPr>
          <w:lang w:val="en-US"/>
        </w:rPr>
      </w:pPr>
      <w:bookmarkStart w:id="6" w:name="_Toc94631770"/>
      <w:bookmarkStart w:id="7" w:name="_Toc95480241"/>
      <w:r w:rsidRPr="00AD38A2">
        <w:rPr>
          <w:lang w:val="en-US"/>
        </w:rPr>
        <w:t>1.1. Singing</w:t>
      </w:r>
      <w:r w:rsidRPr="005C0039">
        <w:rPr>
          <w:lang w:val="en-US"/>
        </w:rPr>
        <w:t xml:space="preserve"> flow</w:t>
      </w:r>
      <w:bookmarkEnd w:id="6"/>
      <w:bookmarkEnd w:id="7"/>
    </w:p>
    <w:p w14:paraId="260616CF" w14:textId="77777777" w:rsidR="005C0039" w:rsidRPr="005C0039" w:rsidRDefault="005C0039" w:rsidP="005C0039">
      <w:pPr>
        <w:rPr>
          <w:lang w:val="en-US"/>
        </w:rPr>
      </w:pPr>
      <w:r w:rsidRPr="005C0039">
        <w:rPr>
          <w:lang w:val="en-US"/>
        </w:rPr>
        <w:t>The goal is to make eSignature integration available using 4 generic steps for customers of the service. From a customer perspective, the flow is as follows (customer is “FPS”):</w:t>
      </w:r>
    </w:p>
    <w:p w14:paraId="52A5D7DE" w14:textId="77777777" w:rsidR="005C0039" w:rsidRPr="005C0039" w:rsidRDefault="005C0039" w:rsidP="005C0039">
      <w:pPr>
        <w:ind w:left="360"/>
        <w:rPr>
          <w:rFonts w:ascii="Calibri Light" w:hAnsi="Calibri Light" w:cs="Calibri Light"/>
          <w:lang w:val="en-US"/>
        </w:rPr>
      </w:pPr>
      <w:r w:rsidRPr="000E3CA3">
        <w:rPr>
          <w:rFonts w:ascii="Calibri Light" w:hAnsi="Calibri Light" w:cs="Calibri Light"/>
          <w:noProof/>
        </w:rPr>
        <w:drawing>
          <wp:anchor distT="0" distB="0" distL="0" distR="0" simplePos="0" relativeHeight="251659264" behindDoc="0" locked="0" layoutInCell="0" allowOverlap="1" wp14:anchorId="13430D59" wp14:editId="0E63C163">
            <wp:simplePos x="0" y="0"/>
            <wp:positionH relativeFrom="margin">
              <wp:align>left</wp:align>
            </wp:positionH>
            <wp:positionV relativeFrom="paragraph">
              <wp:posOffset>24130</wp:posOffset>
            </wp:positionV>
            <wp:extent cx="4139900" cy="2320290"/>
            <wp:effectExtent l="19050" t="19050" r="13335" b="22860"/>
            <wp:wrapNone/>
            <wp:docPr id="2"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5"/>
                    <pic:cNvPicPr>
                      <a:picLocks noChangeAspect="1" noChangeArrowheads="1"/>
                    </pic:cNvPicPr>
                  </pic:nvPicPr>
                  <pic:blipFill>
                    <a:blip r:embed="rId12"/>
                    <a:stretch>
                      <a:fillRect/>
                    </a:stretch>
                  </pic:blipFill>
                  <pic:spPr bwMode="auto">
                    <a:xfrm>
                      <a:off x="0" y="0"/>
                      <a:ext cx="4139900" cy="2320290"/>
                    </a:xfrm>
                    <a:prstGeom prst="rect">
                      <a:avLst/>
                    </a:prstGeom>
                    <a:solidFill>
                      <a:srgbClr val="FFFFFF">
                        <a:shade val="85000"/>
                      </a:srgbClr>
                    </a:solidFill>
                    <a:ln w="9525" cap="sq">
                      <a:solidFill>
                        <a:schemeClr val="bg1">
                          <a:lumMod val="95000"/>
                        </a:schemeClr>
                      </a:solidFill>
                      <a:miter lim="800000"/>
                    </a:ln>
                    <a:effectLst/>
                  </pic:spPr>
                </pic:pic>
              </a:graphicData>
            </a:graphic>
            <wp14:sizeRelH relativeFrom="margin">
              <wp14:pctWidth>0</wp14:pctWidth>
            </wp14:sizeRelH>
            <wp14:sizeRelV relativeFrom="margin">
              <wp14:pctHeight>0</wp14:pctHeight>
            </wp14:sizeRelV>
          </wp:anchor>
        </w:drawing>
      </w:r>
    </w:p>
    <w:p w14:paraId="3F57433A" w14:textId="77777777" w:rsidR="005C0039" w:rsidRPr="005C0039" w:rsidRDefault="005C0039" w:rsidP="005C0039">
      <w:pPr>
        <w:spacing w:after="0" w:line="240" w:lineRule="auto"/>
        <w:rPr>
          <w:rFonts w:ascii="Calibri Light" w:hAnsi="Calibri Light" w:cs="Calibri Light"/>
          <w:lang w:val="en-US"/>
        </w:rPr>
      </w:pPr>
    </w:p>
    <w:p w14:paraId="11BAF146" w14:textId="77777777" w:rsidR="005C0039" w:rsidRPr="005C0039" w:rsidRDefault="005C0039" w:rsidP="005C0039">
      <w:pPr>
        <w:spacing w:after="0" w:line="240" w:lineRule="auto"/>
        <w:rPr>
          <w:rFonts w:ascii="Calibri Light" w:hAnsi="Calibri Light" w:cs="Calibri Light"/>
          <w:lang w:val="en-US"/>
        </w:rPr>
      </w:pPr>
    </w:p>
    <w:p w14:paraId="4BC6BECE" w14:textId="77777777" w:rsidR="005C0039" w:rsidRPr="005C0039" w:rsidRDefault="005C0039" w:rsidP="005C0039">
      <w:pPr>
        <w:spacing w:after="0" w:line="240" w:lineRule="auto"/>
        <w:rPr>
          <w:rFonts w:ascii="Calibri Light" w:hAnsi="Calibri Light" w:cs="Calibri Light"/>
          <w:lang w:val="en-US"/>
        </w:rPr>
      </w:pPr>
    </w:p>
    <w:p w14:paraId="2292BD67" w14:textId="77777777" w:rsidR="005C0039" w:rsidRPr="005C0039" w:rsidRDefault="005C0039" w:rsidP="005C0039">
      <w:pPr>
        <w:spacing w:after="0" w:line="240" w:lineRule="auto"/>
        <w:rPr>
          <w:rFonts w:ascii="Calibri Light" w:hAnsi="Calibri Light" w:cs="Calibri Light"/>
          <w:lang w:val="en-US"/>
        </w:rPr>
      </w:pPr>
    </w:p>
    <w:p w14:paraId="7278E6B7" w14:textId="77777777" w:rsidR="005C0039" w:rsidRPr="005C0039" w:rsidRDefault="005C0039" w:rsidP="005C0039">
      <w:pPr>
        <w:spacing w:after="0" w:line="240" w:lineRule="auto"/>
        <w:rPr>
          <w:rFonts w:ascii="Calibri Light" w:hAnsi="Calibri Light" w:cs="Calibri Light"/>
          <w:lang w:val="en-US"/>
        </w:rPr>
      </w:pPr>
    </w:p>
    <w:p w14:paraId="2337F391" w14:textId="77777777" w:rsidR="005C0039" w:rsidRPr="005C0039" w:rsidRDefault="005C0039" w:rsidP="005C0039">
      <w:pPr>
        <w:spacing w:after="0" w:line="240" w:lineRule="auto"/>
        <w:rPr>
          <w:rFonts w:ascii="Calibri Light" w:hAnsi="Calibri Light" w:cs="Calibri Light"/>
          <w:lang w:val="en-US"/>
        </w:rPr>
      </w:pPr>
    </w:p>
    <w:p w14:paraId="3487C988" w14:textId="77777777" w:rsidR="005C0039" w:rsidRPr="005C0039" w:rsidRDefault="005C0039" w:rsidP="005C0039">
      <w:pPr>
        <w:spacing w:after="0" w:line="240" w:lineRule="auto"/>
        <w:rPr>
          <w:rFonts w:ascii="Calibri Light" w:hAnsi="Calibri Light" w:cs="Calibri Light"/>
          <w:lang w:val="en-US"/>
        </w:rPr>
      </w:pPr>
    </w:p>
    <w:p w14:paraId="584B47A9" w14:textId="77777777" w:rsidR="005C0039" w:rsidRPr="005C0039" w:rsidRDefault="005C0039" w:rsidP="005C0039">
      <w:pPr>
        <w:spacing w:after="0" w:line="240" w:lineRule="auto"/>
        <w:rPr>
          <w:rFonts w:ascii="Calibri Light" w:hAnsi="Calibri Light" w:cs="Calibri Light"/>
          <w:lang w:val="en-US"/>
        </w:rPr>
      </w:pPr>
    </w:p>
    <w:p w14:paraId="5B0915C1" w14:textId="77777777" w:rsidR="005C0039" w:rsidRPr="005C0039" w:rsidRDefault="005C0039" w:rsidP="005C0039">
      <w:pPr>
        <w:spacing w:after="0" w:line="240" w:lineRule="auto"/>
        <w:rPr>
          <w:rFonts w:ascii="Calibri Light" w:hAnsi="Calibri Light" w:cs="Calibri Light"/>
          <w:lang w:val="en-US"/>
        </w:rPr>
      </w:pPr>
    </w:p>
    <w:p w14:paraId="06947485" w14:textId="77777777" w:rsidR="005C0039" w:rsidRPr="005C0039" w:rsidRDefault="005C0039" w:rsidP="005C0039">
      <w:pPr>
        <w:spacing w:after="0" w:line="240" w:lineRule="auto"/>
        <w:rPr>
          <w:rFonts w:ascii="Calibri Light" w:hAnsi="Calibri Light" w:cs="Calibri Light"/>
          <w:lang w:val="en-US"/>
        </w:rPr>
      </w:pPr>
    </w:p>
    <w:p w14:paraId="0846B8E9" w14:textId="77777777" w:rsidR="005C0039" w:rsidRPr="005C0039" w:rsidRDefault="005C0039" w:rsidP="005C0039">
      <w:pPr>
        <w:spacing w:after="0" w:line="240" w:lineRule="auto"/>
        <w:rPr>
          <w:rFonts w:ascii="Calibri Light" w:hAnsi="Calibri Light" w:cs="Calibri Light"/>
          <w:lang w:val="en-US"/>
        </w:rPr>
      </w:pPr>
    </w:p>
    <w:p w14:paraId="1C3064AA" w14:textId="77777777" w:rsidR="005C0039" w:rsidRPr="005C0039" w:rsidRDefault="005C0039" w:rsidP="005C0039">
      <w:pPr>
        <w:spacing w:after="0" w:line="240" w:lineRule="auto"/>
        <w:rPr>
          <w:rFonts w:ascii="Calibri Light" w:hAnsi="Calibri Light" w:cs="Calibri Light"/>
          <w:lang w:val="en-US"/>
        </w:rPr>
      </w:pPr>
    </w:p>
    <w:p w14:paraId="07929312" w14:textId="77777777" w:rsidR="005C0039" w:rsidRPr="005C0039" w:rsidRDefault="005C0039" w:rsidP="005C0039">
      <w:pPr>
        <w:spacing w:after="0" w:line="240" w:lineRule="auto"/>
        <w:rPr>
          <w:rFonts w:ascii="Calibri Light" w:hAnsi="Calibri Light" w:cs="Calibri Light"/>
          <w:lang w:val="en-US"/>
        </w:rPr>
      </w:pPr>
    </w:p>
    <w:p w14:paraId="0E7FC2F7" w14:textId="7E6B64B9" w:rsidR="005C0039" w:rsidRPr="005C0039" w:rsidRDefault="005C0039" w:rsidP="005C0039">
      <w:pPr>
        <w:rPr>
          <w:lang w:val="en-US"/>
        </w:rPr>
      </w:pPr>
      <w:r w:rsidRPr="005C0039">
        <w:rPr>
          <w:lang w:val="en-US"/>
        </w:rPr>
        <w:t xml:space="preserve">Steps needed from a FPS perspective </w:t>
      </w:r>
    </w:p>
    <w:p w14:paraId="56673208" w14:textId="77777777" w:rsidR="005C0039" w:rsidRPr="005C0039" w:rsidRDefault="005C0039" w:rsidP="0028645C">
      <w:pPr>
        <w:pStyle w:val="Lijstalinea"/>
        <w:numPr>
          <w:ilvl w:val="0"/>
          <w:numId w:val="5"/>
        </w:numPr>
        <w:rPr>
          <w:lang w:val="en-US"/>
        </w:rPr>
      </w:pPr>
      <w:r w:rsidRPr="005C0039">
        <w:rPr>
          <w:b/>
          <w:bCs/>
          <w:lang w:val="en-US"/>
        </w:rPr>
        <w:t>Upload</w:t>
      </w:r>
      <w:r w:rsidRPr="005C0039">
        <w:rPr>
          <w:lang w:val="en-US"/>
        </w:rPr>
        <w:t xml:space="preserve"> the document to be signed to the private storage bucket </w:t>
      </w:r>
    </w:p>
    <w:p w14:paraId="4FF72E81" w14:textId="77777777" w:rsidR="005C0039" w:rsidRPr="005C0039" w:rsidRDefault="005C0039" w:rsidP="0028645C">
      <w:pPr>
        <w:pStyle w:val="Lijstalinea"/>
        <w:numPr>
          <w:ilvl w:val="0"/>
          <w:numId w:val="5"/>
        </w:numPr>
        <w:rPr>
          <w:lang w:val="en-US"/>
        </w:rPr>
      </w:pPr>
      <w:r w:rsidRPr="005C0039">
        <w:rPr>
          <w:b/>
          <w:bCs/>
          <w:lang w:val="en-US"/>
        </w:rPr>
        <w:t>Request</w:t>
      </w:r>
      <w:r w:rsidRPr="005C0039">
        <w:rPr>
          <w:lang w:val="en-US"/>
        </w:rPr>
        <w:t xml:space="preserve"> a Token to enable signing of the document </w:t>
      </w:r>
    </w:p>
    <w:p w14:paraId="53990BDD" w14:textId="65359FA2" w:rsidR="005C0039" w:rsidRPr="005C0039" w:rsidRDefault="005C0039" w:rsidP="0028645C">
      <w:pPr>
        <w:pStyle w:val="Lijstalinea"/>
        <w:numPr>
          <w:ilvl w:val="0"/>
          <w:numId w:val="5"/>
        </w:numPr>
        <w:rPr>
          <w:lang w:val="en-US"/>
        </w:rPr>
      </w:pPr>
      <w:r w:rsidRPr="005C0039">
        <w:rPr>
          <w:b/>
          <w:bCs/>
          <w:lang w:val="en-US"/>
        </w:rPr>
        <w:t>Redirect</w:t>
      </w:r>
      <w:r w:rsidRPr="005C0039">
        <w:rPr>
          <w:lang w:val="en-US"/>
        </w:rPr>
        <w:t xml:space="preserve"> to the end user – based on the acquired Token </w:t>
      </w:r>
    </w:p>
    <w:p w14:paraId="26724F0B" w14:textId="19B32183" w:rsidR="005C0039" w:rsidRPr="005C0039" w:rsidRDefault="005C0039" w:rsidP="005C0039">
      <w:pPr>
        <w:rPr>
          <w:i/>
          <w:iCs/>
          <w:lang w:val="en-US"/>
        </w:rPr>
      </w:pPr>
      <w:r w:rsidRPr="005C0039">
        <w:rPr>
          <w:i/>
          <w:iCs/>
          <w:lang w:val="en-US"/>
        </w:rPr>
        <w:t>--- (User Signs the document using BOSA webapp, followed by a callback to the FPS) ---</w:t>
      </w:r>
    </w:p>
    <w:p w14:paraId="0A4F2820" w14:textId="7EDA8A80" w:rsidR="005C0039" w:rsidRPr="00D458C5" w:rsidRDefault="005C0039" w:rsidP="0028645C">
      <w:pPr>
        <w:pStyle w:val="Lijstalinea"/>
        <w:numPr>
          <w:ilvl w:val="0"/>
          <w:numId w:val="5"/>
        </w:numPr>
      </w:pPr>
      <w:r w:rsidRPr="005C0039">
        <w:rPr>
          <w:b/>
          <w:bCs/>
        </w:rPr>
        <w:t xml:space="preserve">Download </w:t>
      </w:r>
      <w:proofErr w:type="spellStart"/>
      <w:r w:rsidRPr="00D458C5">
        <w:t>the</w:t>
      </w:r>
      <w:proofErr w:type="spellEnd"/>
      <w:r w:rsidRPr="00D458C5">
        <w:t xml:space="preserve"> </w:t>
      </w:r>
      <w:proofErr w:type="spellStart"/>
      <w:r w:rsidRPr="00D458C5">
        <w:t>signed</w:t>
      </w:r>
      <w:proofErr w:type="spellEnd"/>
      <w:r w:rsidRPr="00D458C5">
        <w:t xml:space="preserve"> document </w:t>
      </w:r>
    </w:p>
    <w:p w14:paraId="19C2FFE9" w14:textId="77777777" w:rsidR="005C0039" w:rsidRPr="00D458C5" w:rsidRDefault="005C0039" w:rsidP="0028645C">
      <w:pPr>
        <w:pStyle w:val="Lijstalinea"/>
        <w:numPr>
          <w:ilvl w:val="0"/>
          <w:numId w:val="5"/>
        </w:numPr>
      </w:pPr>
      <w:r w:rsidRPr="005C0039">
        <w:rPr>
          <w:i/>
          <w:iCs/>
        </w:rPr>
        <w:t xml:space="preserve">(Delete </w:t>
      </w:r>
      <w:proofErr w:type="spellStart"/>
      <w:r w:rsidRPr="005C0039">
        <w:rPr>
          <w:i/>
          <w:iCs/>
        </w:rPr>
        <w:t>documents</w:t>
      </w:r>
      <w:proofErr w:type="spellEnd"/>
      <w:r w:rsidRPr="005C0039">
        <w:rPr>
          <w:i/>
          <w:iCs/>
        </w:rPr>
        <w:t xml:space="preserve">) </w:t>
      </w:r>
    </w:p>
    <w:p w14:paraId="00319CCA" w14:textId="77777777" w:rsidR="005C0039" w:rsidRPr="005C0039" w:rsidRDefault="005C0039" w:rsidP="005C0039">
      <w:pPr>
        <w:rPr>
          <w:lang w:val="en-US"/>
        </w:rPr>
      </w:pPr>
      <w:r w:rsidRPr="005C0039">
        <w:rPr>
          <w:lang w:val="en-US"/>
        </w:rPr>
        <w:t>How the document is signed is defined by the second step (request Token). This step includes the name for the signed document, configuration profiles that should be used, the type of signature, and whether the user can download the signed document or not. The call also allows to force the user interface language to be used if desired.</w:t>
      </w:r>
    </w:p>
    <w:tbl>
      <w:tblPr>
        <w:tblStyle w:val="Tabelraster"/>
        <w:tblpPr w:leftFromText="141" w:rightFromText="141" w:vertAnchor="page" w:horzAnchor="margin" w:tblpY="3013"/>
        <w:tblW w:w="8789"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850"/>
        <w:gridCol w:w="1702"/>
        <w:gridCol w:w="6237"/>
      </w:tblGrid>
      <w:tr w:rsidR="005C0039" w:rsidRPr="005C0039" w14:paraId="17E21A78" w14:textId="77777777" w:rsidTr="005C0039">
        <w:trPr>
          <w:trHeight w:val="430"/>
        </w:trPr>
        <w:tc>
          <w:tcPr>
            <w:tcW w:w="850" w:type="dxa"/>
            <w:shd w:val="clear" w:color="auto" w:fill="2CB8A5" w:themeFill="accent3"/>
          </w:tcPr>
          <w:p w14:paraId="2507AEA8" w14:textId="77777777" w:rsidR="005C0039" w:rsidRPr="005C0039" w:rsidRDefault="005C0039" w:rsidP="005C0039">
            <w:pPr>
              <w:spacing w:after="0" w:line="360" w:lineRule="auto"/>
              <w:rPr>
                <w:rFonts w:asciiTheme="minorHAnsi" w:hAnsiTheme="minorHAnsi" w:cstheme="minorHAnsi"/>
                <w:sz w:val="18"/>
                <w:szCs w:val="18"/>
              </w:rPr>
            </w:pPr>
            <w:r w:rsidRPr="005C0039">
              <w:rPr>
                <w:rFonts w:asciiTheme="minorHAnsi" w:eastAsia="Times New Roman" w:hAnsiTheme="minorHAnsi" w:cstheme="minorHAnsi"/>
                <w:b/>
                <w:bCs/>
                <w:color w:val="1C1C1C"/>
                <w:sz w:val="18"/>
                <w:szCs w:val="18"/>
              </w:rPr>
              <w:lastRenderedPageBreak/>
              <w:t>TA</w:t>
            </w:r>
          </w:p>
        </w:tc>
        <w:tc>
          <w:tcPr>
            <w:tcW w:w="1702" w:type="dxa"/>
          </w:tcPr>
          <w:p w14:paraId="32C4232C" w14:textId="77777777" w:rsidR="005C0039" w:rsidRPr="005C0039" w:rsidRDefault="005C0039" w:rsidP="005C0039">
            <w:pPr>
              <w:spacing w:after="0" w:line="360" w:lineRule="auto"/>
              <w:rPr>
                <w:rFonts w:asciiTheme="minorHAnsi" w:hAnsiTheme="minorHAnsi" w:cstheme="minorHAnsi"/>
                <w:b/>
                <w:bCs/>
                <w:sz w:val="18"/>
                <w:szCs w:val="18"/>
              </w:rPr>
            </w:pPr>
            <w:r w:rsidRPr="005C0039">
              <w:rPr>
                <w:rFonts w:asciiTheme="minorHAnsi" w:eastAsia="Times New Roman" w:hAnsiTheme="minorHAnsi" w:cstheme="minorHAnsi"/>
                <w:b/>
                <w:bCs/>
                <w:color w:val="1C1C1C"/>
                <w:sz w:val="18"/>
                <w:szCs w:val="18"/>
              </w:rPr>
              <w:t>TEST</w:t>
            </w:r>
          </w:p>
        </w:tc>
        <w:tc>
          <w:tcPr>
            <w:tcW w:w="6237" w:type="dxa"/>
          </w:tcPr>
          <w:p w14:paraId="2986150B" w14:textId="77777777" w:rsidR="005C0039" w:rsidRPr="005C0039" w:rsidRDefault="005C0039" w:rsidP="005C0039">
            <w:pPr>
              <w:spacing w:after="0" w:line="360" w:lineRule="auto"/>
              <w:rPr>
                <w:rFonts w:asciiTheme="minorHAnsi" w:hAnsiTheme="minorHAnsi" w:cstheme="minorHAnsi"/>
                <w:sz w:val="18"/>
                <w:szCs w:val="18"/>
                <w:lang w:val="en-US"/>
              </w:rPr>
            </w:pPr>
            <w:r w:rsidRPr="005C0039">
              <w:rPr>
                <w:rFonts w:asciiTheme="minorHAnsi" w:eastAsia="Times New Roman" w:hAnsiTheme="minorHAnsi" w:cstheme="minorHAnsi"/>
                <w:color w:val="1C1C1C"/>
                <w:sz w:val="18"/>
                <w:szCs w:val="18"/>
                <w:lang w:val="en-US"/>
              </w:rPr>
              <w:t>continuously deployed from commits to “developer” code branch.</w:t>
            </w:r>
          </w:p>
        </w:tc>
      </w:tr>
      <w:tr w:rsidR="005C0039" w:rsidRPr="005C0039" w14:paraId="7D7FB50A" w14:textId="77777777" w:rsidTr="005C0039">
        <w:tc>
          <w:tcPr>
            <w:tcW w:w="850" w:type="dxa"/>
            <w:shd w:val="clear" w:color="auto" w:fill="2CB8A5" w:themeFill="accent3"/>
          </w:tcPr>
          <w:p w14:paraId="581E2E68" w14:textId="77777777" w:rsidR="005C0039" w:rsidRPr="005C0039" w:rsidRDefault="005C0039" w:rsidP="005C0039">
            <w:pPr>
              <w:spacing w:after="0" w:line="360" w:lineRule="auto"/>
              <w:rPr>
                <w:rFonts w:asciiTheme="minorHAnsi" w:hAnsiTheme="minorHAnsi" w:cstheme="minorHAnsi"/>
                <w:sz w:val="18"/>
                <w:szCs w:val="18"/>
              </w:rPr>
            </w:pPr>
            <w:r w:rsidRPr="005C0039">
              <w:rPr>
                <w:rFonts w:asciiTheme="minorHAnsi" w:eastAsia="Times New Roman" w:hAnsiTheme="minorHAnsi" w:cstheme="minorHAnsi"/>
                <w:b/>
                <w:bCs/>
                <w:color w:val="1C1C1C"/>
                <w:sz w:val="18"/>
                <w:szCs w:val="18"/>
              </w:rPr>
              <w:t>QA</w:t>
            </w:r>
          </w:p>
        </w:tc>
        <w:tc>
          <w:tcPr>
            <w:tcW w:w="1702" w:type="dxa"/>
          </w:tcPr>
          <w:p w14:paraId="18E72A32" w14:textId="77777777" w:rsidR="005C0039" w:rsidRPr="005C0039" w:rsidRDefault="005C0039" w:rsidP="005C0039">
            <w:pPr>
              <w:spacing w:after="0" w:line="360" w:lineRule="auto"/>
              <w:rPr>
                <w:rFonts w:asciiTheme="minorHAnsi" w:hAnsiTheme="minorHAnsi" w:cstheme="minorHAnsi"/>
                <w:b/>
                <w:bCs/>
                <w:sz w:val="18"/>
                <w:szCs w:val="18"/>
              </w:rPr>
            </w:pPr>
            <w:r w:rsidRPr="005C0039">
              <w:rPr>
                <w:rFonts w:asciiTheme="minorHAnsi" w:eastAsia="Times New Roman" w:hAnsiTheme="minorHAnsi" w:cstheme="minorHAnsi"/>
                <w:b/>
                <w:bCs/>
                <w:color w:val="1C1C1C"/>
                <w:sz w:val="18"/>
                <w:szCs w:val="18"/>
              </w:rPr>
              <w:t>QUALITY</w:t>
            </w:r>
          </w:p>
        </w:tc>
        <w:tc>
          <w:tcPr>
            <w:tcW w:w="6237" w:type="dxa"/>
          </w:tcPr>
          <w:p w14:paraId="774A6E8B" w14:textId="77777777" w:rsidR="005C0039" w:rsidRPr="005C0039" w:rsidRDefault="005C0039" w:rsidP="005C0039">
            <w:pPr>
              <w:spacing w:after="0" w:line="360" w:lineRule="auto"/>
              <w:rPr>
                <w:rFonts w:asciiTheme="minorHAnsi" w:hAnsiTheme="minorHAnsi" w:cstheme="minorHAnsi"/>
                <w:sz w:val="18"/>
                <w:szCs w:val="18"/>
                <w:lang w:val="en-US" w:eastAsia="fr-BE"/>
              </w:rPr>
            </w:pPr>
            <w:r w:rsidRPr="005C0039">
              <w:rPr>
                <w:rFonts w:asciiTheme="minorHAnsi" w:eastAsia="Times New Roman" w:hAnsiTheme="minorHAnsi" w:cstheme="minorHAnsi"/>
                <w:color w:val="1C1C1C"/>
                <w:sz w:val="18"/>
                <w:szCs w:val="18"/>
                <w:lang w:val="en-US" w:eastAsia="fr-BE"/>
              </w:rPr>
              <w:t>continuously deployed from commits to “master” code branch.</w:t>
            </w:r>
          </w:p>
        </w:tc>
      </w:tr>
      <w:tr w:rsidR="005C0039" w:rsidRPr="000E3CA3" w14:paraId="7162B8A3" w14:textId="77777777" w:rsidTr="005C0039">
        <w:tc>
          <w:tcPr>
            <w:tcW w:w="850" w:type="dxa"/>
            <w:shd w:val="clear" w:color="auto" w:fill="2CB8A5" w:themeFill="accent3"/>
          </w:tcPr>
          <w:p w14:paraId="27514C3A" w14:textId="77777777" w:rsidR="005C0039" w:rsidRPr="005C0039" w:rsidRDefault="005C0039" w:rsidP="005C0039">
            <w:pPr>
              <w:spacing w:after="0" w:line="360" w:lineRule="auto"/>
              <w:rPr>
                <w:rFonts w:asciiTheme="minorHAnsi" w:hAnsiTheme="minorHAnsi" w:cstheme="minorHAnsi"/>
                <w:sz w:val="18"/>
                <w:szCs w:val="18"/>
              </w:rPr>
            </w:pPr>
            <w:r w:rsidRPr="005C0039">
              <w:rPr>
                <w:rFonts w:asciiTheme="minorHAnsi" w:eastAsia="Times New Roman" w:hAnsiTheme="minorHAnsi" w:cstheme="minorHAnsi"/>
                <w:b/>
                <w:bCs/>
                <w:color w:val="1C1C1C"/>
                <w:sz w:val="18"/>
                <w:szCs w:val="18"/>
              </w:rPr>
              <w:t>INT</w:t>
            </w:r>
          </w:p>
        </w:tc>
        <w:tc>
          <w:tcPr>
            <w:tcW w:w="1702" w:type="dxa"/>
          </w:tcPr>
          <w:p w14:paraId="74E60FD4" w14:textId="77777777" w:rsidR="005C0039" w:rsidRPr="005C0039" w:rsidRDefault="005C0039" w:rsidP="005C0039">
            <w:pPr>
              <w:spacing w:after="0" w:line="360" w:lineRule="auto"/>
              <w:rPr>
                <w:rFonts w:asciiTheme="minorHAnsi" w:hAnsiTheme="minorHAnsi" w:cstheme="minorHAnsi"/>
                <w:b/>
                <w:bCs/>
                <w:sz w:val="18"/>
                <w:szCs w:val="18"/>
              </w:rPr>
            </w:pPr>
            <w:r w:rsidRPr="005C0039">
              <w:rPr>
                <w:rFonts w:asciiTheme="minorHAnsi" w:eastAsia="Times New Roman" w:hAnsiTheme="minorHAnsi" w:cstheme="minorHAnsi"/>
                <w:b/>
                <w:bCs/>
                <w:color w:val="1C1C1C"/>
                <w:sz w:val="18"/>
                <w:szCs w:val="18"/>
              </w:rPr>
              <w:t>INTEGRATION</w:t>
            </w:r>
          </w:p>
        </w:tc>
        <w:tc>
          <w:tcPr>
            <w:tcW w:w="6237" w:type="dxa"/>
          </w:tcPr>
          <w:p w14:paraId="38FA3226" w14:textId="77777777" w:rsidR="005C0039" w:rsidRPr="005C0039" w:rsidRDefault="005C0039" w:rsidP="005C0039">
            <w:pPr>
              <w:spacing w:after="0" w:line="360" w:lineRule="auto"/>
              <w:rPr>
                <w:rFonts w:asciiTheme="minorHAnsi" w:hAnsiTheme="minorHAnsi" w:cstheme="minorHAnsi"/>
                <w:sz w:val="18"/>
                <w:szCs w:val="18"/>
              </w:rPr>
            </w:pPr>
            <w:proofErr w:type="spellStart"/>
            <w:r w:rsidRPr="005C0039">
              <w:rPr>
                <w:rFonts w:asciiTheme="minorHAnsi" w:eastAsia="Times New Roman" w:hAnsiTheme="minorHAnsi" w:cstheme="minorHAnsi"/>
                <w:color w:val="1C1C1C"/>
                <w:sz w:val="18"/>
                <w:szCs w:val="18"/>
              </w:rPr>
              <w:t>deployed</w:t>
            </w:r>
            <w:proofErr w:type="spellEnd"/>
            <w:r w:rsidRPr="005C0039">
              <w:rPr>
                <w:rFonts w:asciiTheme="minorHAnsi" w:eastAsia="Times New Roman" w:hAnsiTheme="minorHAnsi" w:cstheme="minorHAnsi"/>
                <w:color w:val="1C1C1C"/>
                <w:sz w:val="18"/>
                <w:szCs w:val="18"/>
              </w:rPr>
              <w:t xml:space="preserve"> </w:t>
            </w:r>
            <w:proofErr w:type="spellStart"/>
            <w:r w:rsidRPr="005C0039">
              <w:rPr>
                <w:rFonts w:asciiTheme="minorHAnsi" w:eastAsia="Times New Roman" w:hAnsiTheme="minorHAnsi" w:cstheme="minorHAnsi"/>
                <w:color w:val="1C1C1C"/>
                <w:sz w:val="18"/>
                <w:szCs w:val="18"/>
              </w:rPr>
              <w:t>from</w:t>
            </w:r>
            <w:proofErr w:type="spellEnd"/>
            <w:r w:rsidRPr="005C0039">
              <w:rPr>
                <w:rFonts w:asciiTheme="minorHAnsi" w:eastAsia="Times New Roman" w:hAnsiTheme="minorHAnsi" w:cstheme="minorHAnsi"/>
                <w:color w:val="1C1C1C"/>
                <w:sz w:val="18"/>
                <w:szCs w:val="18"/>
              </w:rPr>
              <w:t xml:space="preserve"> </w:t>
            </w:r>
            <w:proofErr w:type="spellStart"/>
            <w:r w:rsidRPr="005C0039">
              <w:rPr>
                <w:rFonts w:asciiTheme="minorHAnsi" w:eastAsia="Times New Roman" w:hAnsiTheme="minorHAnsi" w:cstheme="minorHAnsi"/>
                <w:color w:val="1C1C1C"/>
                <w:sz w:val="18"/>
                <w:szCs w:val="18"/>
              </w:rPr>
              <w:t>stable</w:t>
            </w:r>
            <w:proofErr w:type="spellEnd"/>
            <w:r w:rsidRPr="005C0039">
              <w:rPr>
                <w:rFonts w:asciiTheme="minorHAnsi" w:eastAsia="Times New Roman" w:hAnsiTheme="minorHAnsi" w:cstheme="minorHAnsi"/>
                <w:color w:val="1C1C1C"/>
                <w:sz w:val="18"/>
                <w:szCs w:val="18"/>
              </w:rPr>
              <w:t xml:space="preserve"> release.</w:t>
            </w:r>
          </w:p>
        </w:tc>
      </w:tr>
      <w:tr w:rsidR="005C0039" w:rsidRPr="005C0039" w14:paraId="4DD157D1" w14:textId="77777777" w:rsidTr="005C0039">
        <w:tc>
          <w:tcPr>
            <w:tcW w:w="850" w:type="dxa"/>
            <w:shd w:val="clear" w:color="auto" w:fill="2CB8A5" w:themeFill="accent3"/>
          </w:tcPr>
          <w:p w14:paraId="73524770" w14:textId="77777777" w:rsidR="005C0039" w:rsidRPr="005C0039" w:rsidRDefault="005C0039" w:rsidP="005C0039">
            <w:pPr>
              <w:spacing w:after="0" w:line="360" w:lineRule="auto"/>
              <w:rPr>
                <w:rFonts w:asciiTheme="minorHAnsi" w:hAnsiTheme="minorHAnsi" w:cstheme="minorHAnsi"/>
                <w:sz w:val="18"/>
                <w:szCs w:val="18"/>
              </w:rPr>
            </w:pPr>
            <w:r w:rsidRPr="005C0039">
              <w:rPr>
                <w:rFonts w:asciiTheme="minorHAnsi" w:eastAsia="Times New Roman" w:hAnsiTheme="minorHAnsi" w:cstheme="minorHAnsi"/>
                <w:b/>
                <w:bCs/>
                <w:color w:val="1C1C1C"/>
                <w:sz w:val="18"/>
                <w:szCs w:val="18"/>
              </w:rPr>
              <w:t>PROD</w:t>
            </w:r>
          </w:p>
        </w:tc>
        <w:tc>
          <w:tcPr>
            <w:tcW w:w="1702" w:type="dxa"/>
          </w:tcPr>
          <w:p w14:paraId="368B8834" w14:textId="77777777" w:rsidR="005C0039" w:rsidRPr="005C0039" w:rsidRDefault="005C0039" w:rsidP="005C0039">
            <w:pPr>
              <w:spacing w:after="0" w:line="360" w:lineRule="auto"/>
              <w:rPr>
                <w:rFonts w:asciiTheme="minorHAnsi" w:hAnsiTheme="minorHAnsi" w:cstheme="minorHAnsi"/>
                <w:b/>
                <w:bCs/>
                <w:sz w:val="18"/>
                <w:szCs w:val="18"/>
              </w:rPr>
            </w:pPr>
            <w:r w:rsidRPr="005C0039">
              <w:rPr>
                <w:rFonts w:asciiTheme="minorHAnsi" w:eastAsia="Times New Roman" w:hAnsiTheme="minorHAnsi" w:cstheme="minorHAnsi"/>
                <w:b/>
                <w:bCs/>
                <w:color w:val="1C1C1C"/>
                <w:sz w:val="18"/>
                <w:szCs w:val="18"/>
              </w:rPr>
              <w:t>PRODUCTION</w:t>
            </w:r>
          </w:p>
        </w:tc>
        <w:tc>
          <w:tcPr>
            <w:tcW w:w="6237" w:type="dxa"/>
          </w:tcPr>
          <w:p w14:paraId="21F4F7C0" w14:textId="77777777" w:rsidR="005C0039" w:rsidRPr="005C0039" w:rsidRDefault="005C0039" w:rsidP="005C0039">
            <w:pPr>
              <w:spacing w:after="0" w:line="360" w:lineRule="auto"/>
              <w:rPr>
                <w:rFonts w:asciiTheme="minorHAnsi" w:hAnsiTheme="minorHAnsi" w:cstheme="minorHAnsi"/>
                <w:sz w:val="18"/>
                <w:szCs w:val="18"/>
                <w:lang w:val="en-US"/>
              </w:rPr>
            </w:pPr>
            <w:r w:rsidRPr="005C0039">
              <w:rPr>
                <w:rFonts w:asciiTheme="minorHAnsi" w:eastAsia="Times New Roman" w:hAnsiTheme="minorHAnsi" w:cstheme="minorHAnsi"/>
                <w:color w:val="1C1C1C"/>
                <w:sz w:val="18"/>
                <w:szCs w:val="18"/>
                <w:lang w:val="en-US"/>
              </w:rPr>
              <w:t>deployed from stable release. IP filtering will be required.</w:t>
            </w:r>
          </w:p>
        </w:tc>
      </w:tr>
    </w:tbl>
    <w:p w14:paraId="0A589BA5" w14:textId="77777777" w:rsidR="005C0039" w:rsidRPr="005C0039" w:rsidRDefault="005C0039" w:rsidP="005C0039">
      <w:pPr>
        <w:rPr>
          <w:lang w:val="en-US"/>
        </w:rPr>
      </w:pPr>
      <w:r w:rsidRPr="005C0039">
        <w:rPr>
          <w:lang w:val="en-US"/>
        </w:rPr>
        <w:t>The maximum time to redirect end-users to the FTS is 5 minutes and the maximum time to sign is 5 hours. If the browser session exceeds 5 hours, the end user will be notified that the token has become invalid.</w:t>
      </w:r>
    </w:p>
    <w:p w14:paraId="106D5357" w14:textId="77777777" w:rsidR="005C0039" w:rsidRDefault="005C0039" w:rsidP="005C0039">
      <w:pPr>
        <w:pStyle w:val="Kop2"/>
        <w:ind w:firstLine="284"/>
        <w:rPr>
          <w:lang w:val="en-US"/>
        </w:rPr>
      </w:pPr>
      <w:bookmarkStart w:id="8" w:name="_Toc94631771"/>
    </w:p>
    <w:p w14:paraId="37C14657" w14:textId="77777777" w:rsidR="005C0039" w:rsidRDefault="005C0039" w:rsidP="005C0039">
      <w:pPr>
        <w:pStyle w:val="Kop2"/>
        <w:spacing w:before="240"/>
        <w:ind w:firstLine="284"/>
        <w:rPr>
          <w:lang w:val="en-US"/>
        </w:rPr>
      </w:pPr>
    </w:p>
    <w:p w14:paraId="1E622057" w14:textId="77777777" w:rsidR="005C0039" w:rsidRDefault="005C0039" w:rsidP="005C0039">
      <w:pPr>
        <w:pStyle w:val="Kop2"/>
        <w:spacing w:before="240"/>
        <w:ind w:firstLine="284"/>
        <w:rPr>
          <w:lang w:val="en-US"/>
        </w:rPr>
      </w:pPr>
    </w:p>
    <w:p w14:paraId="0457CD82" w14:textId="15CAC131" w:rsidR="005C0039" w:rsidRPr="005C0039" w:rsidRDefault="005C0039" w:rsidP="003E2B90">
      <w:pPr>
        <w:pStyle w:val="Kop3"/>
        <w:rPr>
          <w:rFonts w:cs="Calibri Light"/>
          <w:color w:val="007F9F"/>
          <w:lang w:val="en-US"/>
        </w:rPr>
      </w:pPr>
      <w:bookmarkStart w:id="9" w:name="_Toc95480242"/>
      <w:r w:rsidRPr="005C0039">
        <w:rPr>
          <w:lang w:val="en-US"/>
        </w:rPr>
        <w:t>1.2. Signing software</w:t>
      </w:r>
      <w:bookmarkEnd w:id="8"/>
      <w:bookmarkEnd w:id="9"/>
    </w:p>
    <w:p w14:paraId="68855624" w14:textId="4B538C39" w:rsidR="005C0039" w:rsidRPr="005C0039" w:rsidRDefault="005C0039" w:rsidP="005C0039">
      <w:pPr>
        <w:rPr>
          <w:lang w:val="en-US"/>
        </w:rPr>
      </w:pPr>
      <w:r w:rsidRPr="005C0039">
        <w:rPr>
          <w:lang w:val="en-US"/>
        </w:rPr>
        <w:t xml:space="preserve">In order to sign a document using </w:t>
      </w:r>
      <w:proofErr w:type="spellStart"/>
      <w:r w:rsidRPr="005C0039">
        <w:rPr>
          <w:lang w:val="en-US"/>
        </w:rPr>
        <w:t>eID</w:t>
      </w:r>
      <w:proofErr w:type="spellEnd"/>
      <w:r w:rsidRPr="005C0039">
        <w:rPr>
          <w:lang w:val="en-US"/>
        </w:rPr>
        <w:t xml:space="preserve"> in a browser, the end user needs software that facilitates the communication between the card and the browser. The signing service provides 2 new components to sign with </w:t>
      </w:r>
      <w:proofErr w:type="spellStart"/>
      <w:r w:rsidRPr="005C0039">
        <w:rPr>
          <w:lang w:val="en-US"/>
        </w:rPr>
        <w:t>eID</w:t>
      </w:r>
      <w:proofErr w:type="spellEnd"/>
      <w:r w:rsidRPr="005C0039">
        <w:rPr>
          <w:lang w:val="en-US"/>
        </w:rPr>
        <w:t xml:space="preserve">: a web browser extension and a local component. </w:t>
      </w:r>
    </w:p>
    <w:p w14:paraId="6DBFEBAD" w14:textId="77777777" w:rsidR="005C0039" w:rsidRPr="005C0039" w:rsidRDefault="005C0039" w:rsidP="0028645C">
      <w:pPr>
        <w:pStyle w:val="Lijstalinea"/>
        <w:numPr>
          <w:ilvl w:val="0"/>
          <w:numId w:val="6"/>
        </w:numPr>
        <w:rPr>
          <w:lang w:val="en-US"/>
        </w:rPr>
      </w:pPr>
      <w:r w:rsidRPr="005C0039">
        <w:rPr>
          <w:lang w:val="en-US"/>
        </w:rPr>
        <w:t xml:space="preserve">For citizens installing the software does not require admin rights. The signing procedure will take care of the installation if the components are missing, and will do so in a non-intrusive manner (the sign flow is not broken). </w:t>
      </w:r>
    </w:p>
    <w:p w14:paraId="76C12C21" w14:textId="77777777" w:rsidR="005C0039" w:rsidRPr="005C0039" w:rsidRDefault="005C0039" w:rsidP="0028645C">
      <w:pPr>
        <w:pStyle w:val="Lijstalinea"/>
        <w:numPr>
          <w:ilvl w:val="0"/>
          <w:numId w:val="6"/>
        </w:numPr>
        <w:rPr>
          <w:lang w:val="en-US"/>
        </w:rPr>
      </w:pPr>
      <w:r w:rsidRPr="005C0039">
        <w:rPr>
          <w:lang w:val="en-US"/>
        </w:rPr>
        <w:t xml:space="preserve">For organizations an </w:t>
      </w:r>
      <w:proofErr w:type="spellStart"/>
      <w:r w:rsidRPr="005C0039">
        <w:rPr>
          <w:lang w:val="en-US"/>
        </w:rPr>
        <w:t>msi</w:t>
      </w:r>
      <w:proofErr w:type="spellEnd"/>
      <w:r w:rsidRPr="005C0039">
        <w:rPr>
          <w:lang w:val="en-US"/>
        </w:rPr>
        <w:t xml:space="preserve"> installer is available for deployment by IT at </w:t>
      </w:r>
      <w:hyperlink r:id="rId13" w:history="1">
        <w:r w:rsidRPr="005C0039">
          <w:rPr>
            <w:rStyle w:val="Hyperlink"/>
            <w:rFonts w:cstheme="minorHAnsi"/>
            <w:lang w:val="en-US"/>
          </w:rPr>
          <w:t>https://eid.belgium.be/en/download/beidconnect</w:t>
        </w:r>
      </w:hyperlink>
      <w:r w:rsidRPr="005C0039">
        <w:rPr>
          <w:rFonts w:cstheme="minorHAnsi"/>
          <w:lang w:val="en-US"/>
        </w:rPr>
        <w:t xml:space="preserve"> .</w:t>
      </w:r>
      <w:r w:rsidRPr="005C0039">
        <w:rPr>
          <w:lang w:val="en-US"/>
        </w:rPr>
        <w:t xml:space="preserve"> </w:t>
      </w:r>
    </w:p>
    <w:p w14:paraId="6BC6D78F" w14:textId="77777777" w:rsidR="005C0039" w:rsidRPr="005C0039" w:rsidRDefault="005C0039" w:rsidP="005C0039">
      <w:pPr>
        <w:rPr>
          <w:lang w:val="en-US"/>
        </w:rPr>
      </w:pPr>
      <w:r w:rsidRPr="005C0039">
        <w:rPr>
          <w:lang w:val="en-US"/>
        </w:rPr>
        <w:t>The environments that are the supported:</w:t>
      </w:r>
    </w:p>
    <w:p w14:paraId="4648869B" w14:textId="77777777" w:rsidR="005C0039" w:rsidRPr="00DC7A54" w:rsidRDefault="005C0039" w:rsidP="0028645C">
      <w:pPr>
        <w:pStyle w:val="Lijstalinea"/>
        <w:numPr>
          <w:ilvl w:val="0"/>
          <w:numId w:val="7"/>
        </w:numPr>
      </w:pPr>
      <w:proofErr w:type="spellStart"/>
      <w:r w:rsidRPr="00DC7A54">
        <w:t>windows</w:t>
      </w:r>
      <w:proofErr w:type="spellEnd"/>
      <w:r w:rsidRPr="00DC7A54">
        <w:t>/</w:t>
      </w:r>
      <w:proofErr w:type="spellStart"/>
      <w:r w:rsidRPr="00DC7A54">
        <w:t>mac</w:t>
      </w:r>
      <w:proofErr w:type="spellEnd"/>
      <w:r w:rsidRPr="00DC7A54">
        <w:t>/</w:t>
      </w:r>
      <w:proofErr w:type="spellStart"/>
      <w:r w:rsidRPr="00DC7A54">
        <w:t>linux</w:t>
      </w:r>
      <w:proofErr w:type="spellEnd"/>
    </w:p>
    <w:p w14:paraId="6760B34F" w14:textId="77777777" w:rsidR="005C0039" w:rsidRPr="00DC7A54" w:rsidRDefault="005C0039" w:rsidP="0028645C">
      <w:pPr>
        <w:pStyle w:val="Lijstalinea"/>
        <w:numPr>
          <w:ilvl w:val="0"/>
          <w:numId w:val="7"/>
        </w:numPr>
      </w:pPr>
      <w:proofErr w:type="spellStart"/>
      <w:r w:rsidRPr="00DC7A54">
        <w:t>firefox</w:t>
      </w:r>
      <w:proofErr w:type="spellEnd"/>
      <w:r w:rsidRPr="00DC7A54">
        <w:t>/</w:t>
      </w:r>
      <w:proofErr w:type="spellStart"/>
      <w:r w:rsidRPr="00DC7A54">
        <w:t>chrome</w:t>
      </w:r>
      <w:proofErr w:type="spellEnd"/>
      <w:r w:rsidRPr="00DC7A54">
        <w:t xml:space="preserve"> (+</w:t>
      </w:r>
      <w:proofErr w:type="spellStart"/>
      <w:r w:rsidRPr="00DC7A54">
        <w:t>edge</w:t>
      </w:r>
      <w:proofErr w:type="spellEnd"/>
      <w:r w:rsidRPr="00DC7A54">
        <w:t xml:space="preserve">)/safari/internet </w:t>
      </w:r>
      <w:proofErr w:type="spellStart"/>
      <w:r w:rsidRPr="00DC7A54">
        <w:t>explorer</w:t>
      </w:r>
      <w:proofErr w:type="spellEnd"/>
    </w:p>
    <w:p w14:paraId="3E07245C" w14:textId="77777777" w:rsidR="005C0039" w:rsidRPr="00BF455E" w:rsidRDefault="005C0039" w:rsidP="003E2B90">
      <w:pPr>
        <w:pStyle w:val="Kop2"/>
      </w:pPr>
      <w:bookmarkStart w:id="10" w:name="_Toc94631772"/>
      <w:bookmarkStart w:id="11" w:name="_Toc95480243"/>
      <w:r w:rsidRPr="00BF455E">
        <w:t xml:space="preserve">2. </w:t>
      </w:r>
      <w:proofErr w:type="spellStart"/>
      <w:r w:rsidRPr="00BF455E">
        <w:t>Getting</w:t>
      </w:r>
      <w:proofErr w:type="spellEnd"/>
      <w:r w:rsidRPr="00BF455E">
        <w:t xml:space="preserve"> </w:t>
      </w:r>
      <w:proofErr w:type="spellStart"/>
      <w:r w:rsidRPr="00BF455E">
        <w:t>started</w:t>
      </w:r>
      <w:bookmarkEnd w:id="10"/>
      <w:bookmarkEnd w:id="11"/>
      <w:proofErr w:type="spellEnd"/>
    </w:p>
    <w:p w14:paraId="330AAE32" w14:textId="77777777" w:rsidR="005C0039" w:rsidRDefault="005C0039" w:rsidP="003E2B90">
      <w:pPr>
        <w:pStyle w:val="Kop3"/>
        <w:rPr>
          <w:rFonts w:cs="Calibri Light"/>
        </w:rPr>
      </w:pPr>
      <w:bookmarkStart w:id="12" w:name="_Toc94631773"/>
      <w:bookmarkStart w:id="13" w:name="_Toc95480244"/>
      <w:r w:rsidRPr="00BF455E">
        <w:rPr>
          <w:rFonts w:cs="Calibri Light"/>
        </w:rPr>
        <w:t xml:space="preserve">2.1. </w:t>
      </w:r>
      <w:r w:rsidRPr="003E2B90">
        <w:t xml:space="preserve">Environments </w:t>
      </w:r>
      <w:proofErr w:type="spellStart"/>
      <w:r w:rsidRPr="003E2B90">
        <w:t>and</w:t>
      </w:r>
      <w:proofErr w:type="spellEnd"/>
      <w:r w:rsidRPr="003E2B90">
        <w:t xml:space="preserve"> development </w:t>
      </w:r>
      <w:proofErr w:type="spellStart"/>
      <w:r w:rsidRPr="003E2B90">
        <w:t>process</w:t>
      </w:r>
      <w:bookmarkStart w:id="14" w:name="_Toc78283720"/>
      <w:bookmarkStart w:id="15" w:name="_Toc78555555"/>
      <w:bookmarkEnd w:id="12"/>
      <w:bookmarkEnd w:id="13"/>
      <w:proofErr w:type="spellEnd"/>
    </w:p>
    <w:tbl>
      <w:tblPr>
        <w:tblStyle w:val="Tabelraster"/>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1129"/>
        <w:gridCol w:w="1843"/>
        <w:gridCol w:w="6095"/>
      </w:tblGrid>
      <w:tr w:rsidR="005C0039" w:rsidRPr="005C0039" w14:paraId="5711325A" w14:textId="77777777" w:rsidTr="005C0039">
        <w:tc>
          <w:tcPr>
            <w:tcW w:w="1129" w:type="dxa"/>
            <w:shd w:val="clear" w:color="auto" w:fill="2CB8A5" w:themeFill="accent3"/>
          </w:tcPr>
          <w:p w14:paraId="3D3FDAB6" w14:textId="77777777" w:rsidR="005C0039" w:rsidRPr="005C0039" w:rsidRDefault="005C0039" w:rsidP="006F76E8">
            <w:pPr>
              <w:rPr>
                <w:sz w:val="18"/>
                <w:szCs w:val="18"/>
              </w:rPr>
            </w:pPr>
            <w:r w:rsidRPr="005C0039">
              <w:rPr>
                <w:sz w:val="18"/>
                <w:szCs w:val="18"/>
              </w:rPr>
              <w:t>TA</w:t>
            </w:r>
          </w:p>
        </w:tc>
        <w:tc>
          <w:tcPr>
            <w:tcW w:w="1843" w:type="dxa"/>
          </w:tcPr>
          <w:p w14:paraId="55B63F5F" w14:textId="77777777" w:rsidR="005C0039" w:rsidRPr="005C0039" w:rsidRDefault="005C0039" w:rsidP="006F76E8">
            <w:pPr>
              <w:rPr>
                <w:b/>
                <w:bCs/>
                <w:sz w:val="18"/>
                <w:szCs w:val="18"/>
              </w:rPr>
            </w:pPr>
            <w:r w:rsidRPr="005C0039">
              <w:rPr>
                <w:b/>
                <w:bCs/>
                <w:sz w:val="18"/>
                <w:szCs w:val="18"/>
              </w:rPr>
              <w:t>TEST</w:t>
            </w:r>
          </w:p>
        </w:tc>
        <w:tc>
          <w:tcPr>
            <w:tcW w:w="6095" w:type="dxa"/>
          </w:tcPr>
          <w:p w14:paraId="4BAA15C0" w14:textId="77777777" w:rsidR="005C0039" w:rsidRPr="005C0039" w:rsidRDefault="005C0039" w:rsidP="006F76E8">
            <w:pPr>
              <w:rPr>
                <w:b/>
                <w:bCs/>
                <w:sz w:val="18"/>
                <w:szCs w:val="18"/>
                <w:lang w:val="en-US"/>
              </w:rPr>
            </w:pPr>
            <w:r w:rsidRPr="005C0039">
              <w:rPr>
                <w:sz w:val="18"/>
                <w:szCs w:val="18"/>
                <w:lang w:val="en-US"/>
              </w:rPr>
              <w:t>continuously deployed from commits to “developer” code branch.</w:t>
            </w:r>
          </w:p>
        </w:tc>
      </w:tr>
      <w:tr w:rsidR="005C0039" w:rsidRPr="005C0039" w14:paraId="4166F2DE" w14:textId="77777777" w:rsidTr="005C0039">
        <w:tc>
          <w:tcPr>
            <w:tcW w:w="1129" w:type="dxa"/>
            <w:shd w:val="clear" w:color="auto" w:fill="2CB8A5" w:themeFill="accent3"/>
          </w:tcPr>
          <w:p w14:paraId="49C58B19" w14:textId="77777777" w:rsidR="005C0039" w:rsidRPr="005C0039" w:rsidRDefault="005C0039" w:rsidP="006F76E8">
            <w:pPr>
              <w:rPr>
                <w:sz w:val="18"/>
                <w:szCs w:val="18"/>
              </w:rPr>
            </w:pPr>
            <w:r w:rsidRPr="005C0039">
              <w:rPr>
                <w:sz w:val="18"/>
                <w:szCs w:val="18"/>
              </w:rPr>
              <w:t>QA</w:t>
            </w:r>
          </w:p>
        </w:tc>
        <w:tc>
          <w:tcPr>
            <w:tcW w:w="1843" w:type="dxa"/>
          </w:tcPr>
          <w:p w14:paraId="3A762735" w14:textId="77777777" w:rsidR="005C0039" w:rsidRPr="005C0039" w:rsidRDefault="005C0039" w:rsidP="006F76E8">
            <w:pPr>
              <w:rPr>
                <w:b/>
                <w:bCs/>
                <w:sz w:val="18"/>
                <w:szCs w:val="18"/>
              </w:rPr>
            </w:pPr>
            <w:r w:rsidRPr="005C0039">
              <w:rPr>
                <w:b/>
                <w:bCs/>
                <w:sz w:val="18"/>
                <w:szCs w:val="18"/>
              </w:rPr>
              <w:t>QUALITY</w:t>
            </w:r>
          </w:p>
        </w:tc>
        <w:tc>
          <w:tcPr>
            <w:tcW w:w="6095" w:type="dxa"/>
          </w:tcPr>
          <w:p w14:paraId="61CAF006" w14:textId="77777777" w:rsidR="005C0039" w:rsidRPr="005C0039" w:rsidRDefault="005C0039" w:rsidP="006F76E8">
            <w:pPr>
              <w:rPr>
                <w:b/>
                <w:bCs/>
                <w:sz w:val="18"/>
                <w:szCs w:val="18"/>
                <w:lang w:val="en-US"/>
              </w:rPr>
            </w:pPr>
            <w:r w:rsidRPr="005C0039">
              <w:rPr>
                <w:sz w:val="18"/>
                <w:szCs w:val="18"/>
                <w:lang w:val="en-US" w:eastAsia="fr-BE"/>
              </w:rPr>
              <w:t>continuously deployed from commits to “master” code branch.</w:t>
            </w:r>
          </w:p>
        </w:tc>
      </w:tr>
      <w:tr w:rsidR="005C0039" w14:paraId="66F03DCD" w14:textId="77777777" w:rsidTr="005C0039">
        <w:tc>
          <w:tcPr>
            <w:tcW w:w="1129" w:type="dxa"/>
            <w:shd w:val="clear" w:color="auto" w:fill="2CB8A5" w:themeFill="accent3"/>
          </w:tcPr>
          <w:p w14:paraId="257FFC93" w14:textId="77777777" w:rsidR="005C0039" w:rsidRPr="005C0039" w:rsidRDefault="005C0039" w:rsidP="006F76E8">
            <w:pPr>
              <w:rPr>
                <w:sz w:val="18"/>
                <w:szCs w:val="18"/>
              </w:rPr>
            </w:pPr>
            <w:r w:rsidRPr="005C0039">
              <w:rPr>
                <w:sz w:val="18"/>
                <w:szCs w:val="18"/>
              </w:rPr>
              <w:lastRenderedPageBreak/>
              <w:t>INT</w:t>
            </w:r>
          </w:p>
        </w:tc>
        <w:tc>
          <w:tcPr>
            <w:tcW w:w="1843" w:type="dxa"/>
          </w:tcPr>
          <w:p w14:paraId="3A0969A5" w14:textId="77777777" w:rsidR="005C0039" w:rsidRPr="005C0039" w:rsidRDefault="005C0039" w:rsidP="006F76E8">
            <w:pPr>
              <w:rPr>
                <w:b/>
                <w:bCs/>
                <w:sz w:val="18"/>
                <w:szCs w:val="18"/>
              </w:rPr>
            </w:pPr>
            <w:r w:rsidRPr="005C0039">
              <w:rPr>
                <w:b/>
                <w:bCs/>
                <w:sz w:val="18"/>
                <w:szCs w:val="18"/>
              </w:rPr>
              <w:t>INTEGRATION</w:t>
            </w:r>
          </w:p>
        </w:tc>
        <w:tc>
          <w:tcPr>
            <w:tcW w:w="6095" w:type="dxa"/>
          </w:tcPr>
          <w:p w14:paraId="1626BB68" w14:textId="77777777" w:rsidR="005C0039" w:rsidRPr="005C0039" w:rsidRDefault="005C0039" w:rsidP="006F76E8">
            <w:pPr>
              <w:rPr>
                <w:b/>
                <w:bCs/>
                <w:sz w:val="18"/>
                <w:szCs w:val="18"/>
              </w:rPr>
            </w:pPr>
            <w:proofErr w:type="spellStart"/>
            <w:r w:rsidRPr="005C0039">
              <w:rPr>
                <w:sz w:val="18"/>
                <w:szCs w:val="18"/>
              </w:rPr>
              <w:t>deployed</w:t>
            </w:r>
            <w:proofErr w:type="spellEnd"/>
            <w:r w:rsidRPr="005C0039">
              <w:rPr>
                <w:sz w:val="18"/>
                <w:szCs w:val="18"/>
              </w:rPr>
              <w:t xml:space="preserve"> </w:t>
            </w:r>
            <w:proofErr w:type="spellStart"/>
            <w:r w:rsidRPr="005C0039">
              <w:rPr>
                <w:sz w:val="18"/>
                <w:szCs w:val="18"/>
              </w:rPr>
              <w:t>from</w:t>
            </w:r>
            <w:proofErr w:type="spellEnd"/>
            <w:r w:rsidRPr="005C0039">
              <w:rPr>
                <w:sz w:val="18"/>
                <w:szCs w:val="18"/>
              </w:rPr>
              <w:t xml:space="preserve"> </w:t>
            </w:r>
            <w:proofErr w:type="spellStart"/>
            <w:r w:rsidRPr="005C0039">
              <w:rPr>
                <w:sz w:val="18"/>
                <w:szCs w:val="18"/>
              </w:rPr>
              <w:t>stable</w:t>
            </w:r>
            <w:proofErr w:type="spellEnd"/>
            <w:r w:rsidRPr="005C0039">
              <w:rPr>
                <w:sz w:val="18"/>
                <w:szCs w:val="18"/>
              </w:rPr>
              <w:t xml:space="preserve"> release.</w:t>
            </w:r>
          </w:p>
        </w:tc>
      </w:tr>
      <w:tr w:rsidR="005C0039" w:rsidRPr="005C0039" w14:paraId="14D30BE4" w14:textId="77777777" w:rsidTr="005C0039">
        <w:tc>
          <w:tcPr>
            <w:tcW w:w="1129" w:type="dxa"/>
            <w:shd w:val="clear" w:color="auto" w:fill="2CB8A5" w:themeFill="accent3"/>
          </w:tcPr>
          <w:p w14:paraId="297FC414" w14:textId="77777777" w:rsidR="005C0039" w:rsidRPr="005C0039" w:rsidRDefault="005C0039" w:rsidP="006F76E8">
            <w:pPr>
              <w:rPr>
                <w:sz w:val="18"/>
                <w:szCs w:val="18"/>
              </w:rPr>
            </w:pPr>
            <w:r w:rsidRPr="005C0039">
              <w:rPr>
                <w:sz w:val="18"/>
                <w:szCs w:val="18"/>
              </w:rPr>
              <w:t>PROD</w:t>
            </w:r>
          </w:p>
        </w:tc>
        <w:tc>
          <w:tcPr>
            <w:tcW w:w="1843" w:type="dxa"/>
          </w:tcPr>
          <w:p w14:paraId="25920E9B" w14:textId="77777777" w:rsidR="005C0039" w:rsidRPr="005C0039" w:rsidRDefault="005C0039" w:rsidP="006F76E8">
            <w:pPr>
              <w:rPr>
                <w:b/>
                <w:bCs/>
                <w:sz w:val="18"/>
                <w:szCs w:val="18"/>
              </w:rPr>
            </w:pPr>
            <w:r w:rsidRPr="005C0039">
              <w:rPr>
                <w:b/>
                <w:bCs/>
                <w:sz w:val="18"/>
                <w:szCs w:val="18"/>
              </w:rPr>
              <w:t>PRODUCTION</w:t>
            </w:r>
          </w:p>
        </w:tc>
        <w:tc>
          <w:tcPr>
            <w:tcW w:w="6095" w:type="dxa"/>
          </w:tcPr>
          <w:p w14:paraId="6F4713E4" w14:textId="77777777" w:rsidR="005C0039" w:rsidRPr="005C0039" w:rsidRDefault="005C0039" w:rsidP="006F76E8">
            <w:pPr>
              <w:rPr>
                <w:b/>
                <w:bCs/>
                <w:sz w:val="18"/>
                <w:szCs w:val="18"/>
                <w:lang w:val="en-US"/>
              </w:rPr>
            </w:pPr>
            <w:r w:rsidRPr="005C0039">
              <w:rPr>
                <w:sz w:val="18"/>
                <w:szCs w:val="18"/>
                <w:lang w:val="en-US"/>
              </w:rPr>
              <w:t>deployed from stable release. IP filtering will be required.</w:t>
            </w:r>
          </w:p>
        </w:tc>
      </w:tr>
    </w:tbl>
    <w:p w14:paraId="4D4A91FE" w14:textId="5762DBC3" w:rsidR="005C0039" w:rsidRPr="00FA02AC" w:rsidRDefault="005C0039" w:rsidP="003E2B90">
      <w:pPr>
        <w:pStyle w:val="Kop4"/>
      </w:pPr>
      <w:r>
        <w:br/>
      </w:r>
      <w:r w:rsidRPr="00FA02AC">
        <w:t>Day-</w:t>
      </w:r>
      <w:proofErr w:type="spellStart"/>
      <w:r w:rsidRPr="00FA02AC">
        <w:t>to</w:t>
      </w:r>
      <w:proofErr w:type="spellEnd"/>
      <w:r w:rsidRPr="00FA02AC">
        <w:t>-Day development</w:t>
      </w:r>
      <w:bookmarkEnd w:id="14"/>
      <w:bookmarkEnd w:id="15"/>
    </w:p>
    <w:p w14:paraId="40CF8F05" w14:textId="77777777" w:rsidR="005C0039" w:rsidRPr="005C0039" w:rsidRDefault="005C0039" w:rsidP="0028645C">
      <w:pPr>
        <w:pStyle w:val="Lijstalinea"/>
        <w:numPr>
          <w:ilvl w:val="0"/>
          <w:numId w:val="8"/>
        </w:numPr>
        <w:rPr>
          <w:lang w:val="en-US"/>
        </w:rPr>
      </w:pPr>
      <w:r w:rsidRPr="005C0039">
        <w:rPr>
          <w:lang w:val="en-US"/>
        </w:rPr>
        <w:t>Development is done on “developer” code branch.</w:t>
      </w:r>
    </w:p>
    <w:p w14:paraId="75AE932C" w14:textId="77777777" w:rsidR="005C0039" w:rsidRPr="005C0039" w:rsidRDefault="005C0039" w:rsidP="0028645C">
      <w:pPr>
        <w:pStyle w:val="Lijstalinea"/>
        <w:numPr>
          <w:ilvl w:val="0"/>
          <w:numId w:val="8"/>
        </w:numPr>
        <w:rPr>
          <w:lang w:val="en-US"/>
        </w:rPr>
      </w:pPr>
      <w:r w:rsidRPr="005C0039">
        <w:rPr>
          <w:lang w:val="en-US"/>
        </w:rPr>
        <w:t xml:space="preserve">Changes are deployed automatically to TA. </w:t>
      </w:r>
    </w:p>
    <w:p w14:paraId="4550EF74" w14:textId="77777777" w:rsidR="005C0039" w:rsidRPr="005C0039" w:rsidRDefault="005C0039" w:rsidP="0028645C">
      <w:pPr>
        <w:pStyle w:val="Lijstalinea"/>
        <w:numPr>
          <w:ilvl w:val="0"/>
          <w:numId w:val="8"/>
        </w:numPr>
        <w:rPr>
          <w:lang w:val="en-US"/>
        </w:rPr>
      </w:pPr>
      <w:r w:rsidRPr="005C0039">
        <w:rPr>
          <w:lang w:val="en-US"/>
        </w:rPr>
        <w:t xml:space="preserve">New features are developed here. </w:t>
      </w:r>
    </w:p>
    <w:p w14:paraId="4CFF0158" w14:textId="29258F8C" w:rsidR="005C0039" w:rsidRPr="005C0039" w:rsidRDefault="005C0039" w:rsidP="0028645C">
      <w:pPr>
        <w:pStyle w:val="Lijstalinea"/>
        <w:numPr>
          <w:ilvl w:val="0"/>
          <w:numId w:val="8"/>
        </w:numPr>
        <w:rPr>
          <w:lang w:val="en-US"/>
        </w:rPr>
      </w:pPr>
      <w:r w:rsidRPr="005C0039">
        <w:rPr>
          <w:lang w:val="en-US"/>
        </w:rPr>
        <w:t xml:space="preserve">Bug fixing is done here. </w:t>
      </w:r>
    </w:p>
    <w:p w14:paraId="6DE35C64" w14:textId="77777777" w:rsidR="005C0039" w:rsidRPr="00FA02AC" w:rsidRDefault="005C0039" w:rsidP="003E2B90">
      <w:pPr>
        <w:pStyle w:val="Kop4"/>
      </w:pPr>
      <w:bookmarkStart w:id="16" w:name="_Toc78283721"/>
      <w:bookmarkStart w:id="17" w:name="_Toc78555556"/>
      <w:r w:rsidRPr="00FA02AC">
        <w:t>Feature complete development</w:t>
      </w:r>
      <w:bookmarkEnd w:id="16"/>
      <w:bookmarkEnd w:id="17"/>
    </w:p>
    <w:p w14:paraId="465C56D9" w14:textId="77777777" w:rsidR="005C0039" w:rsidRPr="005C0039" w:rsidRDefault="005C0039" w:rsidP="0028645C">
      <w:pPr>
        <w:pStyle w:val="Lijstalinea"/>
        <w:numPr>
          <w:ilvl w:val="0"/>
          <w:numId w:val="9"/>
        </w:numPr>
        <w:rPr>
          <w:lang w:val="en-US"/>
        </w:rPr>
      </w:pPr>
      <w:bookmarkStart w:id="18" w:name="_Toc78283722"/>
      <w:r w:rsidRPr="005C0039">
        <w:rPr>
          <w:lang w:val="en-US"/>
        </w:rPr>
        <w:t xml:space="preserve">Completed features are pushed to the “master” code branch. </w:t>
      </w:r>
    </w:p>
    <w:p w14:paraId="5F7C99AC" w14:textId="77777777" w:rsidR="005C0039" w:rsidRPr="005C0039" w:rsidRDefault="005C0039" w:rsidP="0028645C">
      <w:pPr>
        <w:pStyle w:val="Lijstalinea"/>
        <w:numPr>
          <w:ilvl w:val="0"/>
          <w:numId w:val="9"/>
        </w:numPr>
        <w:rPr>
          <w:lang w:val="en-US"/>
        </w:rPr>
      </w:pPr>
      <w:r w:rsidRPr="005C0039">
        <w:rPr>
          <w:lang w:val="en-US"/>
        </w:rPr>
        <w:t xml:space="preserve">Changes are deployed automatically to QA. </w:t>
      </w:r>
    </w:p>
    <w:p w14:paraId="4A204954" w14:textId="77777777" w:rsidR="005C0039" w:rsidRPr="005C0039" w:rsidRDefault="005C0039" w:rsidP="0028645C">
      <w:pPr>
        <w:pStyle w:val="Lijstalinea"/>
        <w:numPr>
          <w:ilvl w:val="0"/>
          <w:numId w:val="9"/>
        </w:numPr>
        <w:rPr>
          <w:lang w:val="en-US"/>
        </w:rPr>
      </w:pPr>
      <w:r w:rsidRPr="005C0039">
        <w:rPr>
          <w:lang w:val="en-US"/>
        </w:rPr>
        <w:t xml:space="preserve">Development is done on TA, QA receives the changes when feature complete. </w:t>
      </w:r>
    </w:p>
    <w:p w14:paraId="53AA004B" w14:textId="77777777" w:rsidR="005C0039" w:rsidRPr="005C0039" w:rsidRDefault="005C0039" w:rsidP="0028645C">
      <w:pPr>
        <w:pStyle w:val="Lijstalinea"/>
        <w:numPr>
          <w:ilvl w:val="0"/>
          <w:numId w:val="9"/>
        </w:numPr>
        <w:rPr>
          <w:lang w:val="en-US"/>
        </w:rPr>
      </w:pPr>
      <w:r w:rsidRPr="005C0039">
        <w:rPr>
          <w:lang w:val="en-US"/>
        </w:rPr>
        <w:t>Stable releases are created from QA: a consistent set of features is tagged on QA, it can</w:t>
      </w:r>
    </w:p>
    <w:p w14:paraId="3BDA22D9" w14:textId="723BAE34" w:rsidR="005C0039" w:rsidRPr="005C0039" w:rsidRDefault="005C0039" w:rsidP="0028645C">
      <w:pPr>
        <w:pStyle w:val="Lijstalinea"/>
        <w:numPr>
          <w:ilvl w:val="0"/>
          <w:numId w:val="9"/>
        </w:numPr>
        <w:rPr>
          <w:lang w:val="en-US"/>
        </w:rPr>
      </w:pPr>
      <w:r w:rsidRPr="005C0039">
        <w:rPr>
          <w:lang w:val="en-US"/>
        </w:rPr>
        <w:t xml:space="preserve">then be deployed to INT for testing and to PROD when integration testing proves to be successful. </w:t>
      </w:r>
    </w:p>
    <w:p w14:paraId="3A77C45C" w14:textId="77777777" w:rsidR="005C0039" w:rsidRPr="00FA02AC" w:rsidRDefault="005C0039" w:rsidP="003E2B90">
      <w:pPr>
        <w:pStyle w:val="Kop4"/>
      </w:pPr>
      <w:bookmarkStart w:id="19" w:name="_Toc78555557"/>
      <w:r w:rsidRPr="00FA02AC">
        <w:t xml:space="preserve">Deliverables </w:t>
      </w:r>
      <w:proofErr w:type="spellStart"/>
      <w:r w:rsidRPr="00FA02AC">
        <w:t>and</w:t>
      </w:r>
      <w:proofErr w:type="spellEnd"/>
      <w:r w:rsidRPr="00FA02AC">
        <w:t xml:space="preserve"> </w:t>
      </w:r>
      <w:proofErr w:type="spellStart"/>
      <w:r w:rsidRPr="00FA02AC">
        <w:t>artifacts</w:t>
      </w:r>
      <w:bookmarkEnd w:id="18"/>
      <w:bookmarkEnd w:id="19"/>
      <w:proofErr w:type="spellEnd"/>
    </w:p>
    <w:p w14:paraId="1FB4DBFC" w14:textId="77777777" w:rsidR="005C0039" w:rsidRPr="005C0039" w:rsidRDefault="005C0039" w:rsidP="0028645C">
      <w:pPr>
        <w:pStyle w:val="Lijstalinea"/>
        <w:numPr>
          <w:ilvl w:val="0"/>
          <w:numId w:val="10"/>
        </w:numPr>
        <w:rPr>
          <w:lang w:val="en-US"/>
        </w:rPr>
      </w:pPr>
      <w:r w:rsidRPr="005C0039">
        <w:rPr>
          <w:lang w:val="en-US"/>
        </w:rPr>
        <w:t xml:space="preserve">Development is done in an open source development model. </w:t>
      </w:r>
    </w:p>
    <w:p w14:paraId="78680EDC" w14:textId="77777777" w:rsidR="005C0039" w:rsidRPr="005C0039" w:rsidRDefault="005C0039" w:rsidP="0028645C">
      <w:pPr>
        <w:pStyle w:val="Lijstalinea"/>
        <w:numPr>
          <w:ilvl w:val="0"/>
          <w:numId w:val="10"/>
        </w:numPr>
        <w:rPr>
          <w:lang w:val="en-US"/>
        </w:rPr>
      </w:pPr>
      <w:r w:rsidRPr="005C0039">
        <w:rPr>
          <w:lang w:val="en-US"/>
        </w:rPr>
        <w:t>The service is based on Docker containers.</w:t>
      </w:r>
    </w:p>
    <w:p w14:paraId="4B0F1697" w14:textId="77777777" w:rsidR="005C0039" w:rsidRPr="005C0039" w:rsidRDefault="005C0039" w:rsidP="0028645C">
      <w:pPr>
        <w:pStyle w:val="Lijstalinea"/>
        <w:numPr>
          <w:ilvl w:val="0"/>
          <w:numId w:val="10"/>
        </w:numPr>
        <w:rPr>
          <w:lang w:val="en-US"/>
        </w:rPr>
      </w:pPr>
      <w:r w:rsidRPr="005C0039">
        <w:rPr>
          <w:lang w:val="en-US"/>
        </w:rPr>
        <w:t xml:space="preserve">The BOSA service is based on a stable version that passed integration testing. </w:t>
      </w:r>
    </w:p>
    <w:p w14:paraId="1CE284AF" w14:textId="77777777" w:rsidR="005C0039" w:rsidRPr="00BA03FB" w:rsidRDefault="005C0039" w:rsidP="003E2B90">
      <w:pPr>
        <w:pStyle w:val="Kop3"/>
        <w:rPr>
          <w:lang w:val="fr-FR"/>
        </w:rPr>
      </w:pPr>
      <w:bookmarkStart w:id="20" w:name="_Toc94631774"/>
      <w:bookmarkStart w:id="21" w:name="_Toc95480245"/>
      <w:r w:rsidRPr="00BA03FB">
        <w:rPr>
          <w:lang w:val="fr-FR"/>
        </w:rPr>
        <w:t>2.2. Code repositories</w:t>
      </w:r>
      <w:bookmarkEnd w:id="20"/>
      <w:bookmarkEnd w:id="21"/>
    </w:p>
    <w:p w14:paraId="2990E924" w14:textId="77777777" w:rsidR="005C0039" w:rsidRPr="00312D90" w:rsidRDefault="005C0039" w:rsidP="003E2B90">
      <w:pPr>
        <w:pStyle w:val="Kop4"/>
        <w:rPr>
          <w:lang w:val="fr-FR"/>
        </w:rPr>
      </w:pPr>
      <w:r w:rsidRPr="00312D90">
        <w:rPr>
          <w:lang w:val="fr-FR"/>
        </w:rPr>
        <w:t xml:space="preserve">Code repositories </w:t>
      </w:r>
    </w:p>
    <w:p w14:paraId="178F110F" w14:textId="77777777" w:rsidR="005C0039" w:rsidRPr="00BA03FB" w:rsidRDefault="005C0039" w:rsidP="005C0039">
      <w:pPr>
        <w:rPr>
          <w:lang w:val="fr-FR"/>
        </w:rPr>
      </w:pPr>
      <w:r w:rsidRPr="00BA03FB">
        <w:rPr>
          <w:lang w:val="fr-FR"/>
        </w:rPr>
        <w:t xml:space="preserve">BOSA uses 2 code repositories. </w:t>
      </w:r>
    </w:p>
    <w:p w14:paraId="79738A57" w14:textId="77777777" w:rsidR="005C0039" w:rsidRPr="005C0039" w:rsidRDefault="005C0039" w:rsidP="005C0039">
      <w:pPr>
        <w:rPr>
          <w:b/>
          <w:bCs/>
          <w:lang w:val="en-US"/>
        </w:rPr>
      </w:pPr>
      <w:r w:rsidRPr="005C0039">
        <w:rPr>
          <w:b/>
          <w:bCs/>
          <w:lang w:val="en-US"/>
        </w:rPr>
        <w:t xml:space="preserve">GitLab: internal </w:t>
      </w:r>
    </w:p>
    <w:p w14:paraId="608F15B4" w14:textId="77777777" w:rsidR="005C0039" w:rsidRPr="005C0039" w:rsidRDefault="005C0039" w:rsidP="0028645C">
      <w:pPr>
        <w:pStyle w:val="Lijstalinea"/>
        <w:numPr>
          <w:ilvl w:val="0"/>
          <w:numId w:val="11"/>
        </w:numPr>
        <w:rPr>
          <w:lang w:val="en-US"/>
        </w:rPr>
      </w:pPr>
      <w:r w:rsidRPr="005C0039">
        <w:rPr>
          <w:lang w:val="en-US"/>
        </w:rPr>
        <w:t xml:space="preserve">BOSA hosted and private </w:t>
      </w:r>
    </w:p>
    <w:p w14:paraId="6C407C05" w14:textId="77777777" w:rsidR="005C0039" w:rsidRPr="005C0039" w:rsidRDefault="005C0039" w:rsidP="0028645C">
      <w:pPr>
        <w:pStyle w:val="Lijstalinea"/>
        <w:numPr>
          <w:ilvl w:val="0"/>
          <w:numId w:val="11"/>
        </w:numPr>
        <w:rPr>
          <w:lang w:val="en-US"/>
        </w:rPr>
      </w:pPr>
      <w:r w:rsidRPr="005C0039">
        <w:rPr>
          <w:lang w:val="en-US"/>
        </w:rPr>
        <w:t xml:space="preserve">Gitlab is the primary repository where BOSA development is done </w:t>
      </w:r>
    </w:p>
    <w:p w14:paraId="00E2BFA9" w14:textId="77777777" w:rsidR="005C0039" w:rsidRPr="005C0039" w:rsidRDefault="005C0039" w:rsidP="0028645C">
      <w:pPr>
        <w:pStyle w:val="Lijstalinea"/>
        <w:numPr>
          <w:ilvl w:val="0"/>
          <w:numId w:val="11"/>
        </w:numPr>
        <w:rPr>
          <w:lang w:val="en-US"/>
        </w:rPr>
      </w:pPr>
      <w:r w:rsidRPr="005C0039">
        <w:rPr>
          <w:lang w:val="en-US"/>
        </w:rPr>
        <w:t xml:space="preserve">It has 2 code branches: “develop” and “master” </w:t>
      </w:r>
    </w:p>
    <w:p w14:paraId="15DF62FB" w14:textId="77777777" w:rsidR="005C0039" w:rsidRPr="005C0039" w:rsidRDefault="005C0039" w:rsidP="0028645C">
      <w:pPr>
        <w:pStyle w:val="Lijstalinea"/>
        <w:numPr>
          <w:ilvl w:val="0"/>
          <w:numId w:val="11"/>
        </w:numPr>
        <w:rPr>
          <w:lang w:val="en-US"/>
        </w:rPr>
      </w:pPr>
      <w:r w:rsidRPr="005C0039">
        <w:rPr>
          <w:lang w:val="en-US"/>
        </w:rPr>
        <w:t xml:space="preserve">The repository is integrated with the build &amp; deploy pipeline that is used to host the service for all environments, which is why it is private </w:t>
      </w:r>
    </w:p>
    <w:p w14:paraId="35E4ED95" w14:textId="77777777" w:rsidR="005C0039" w:rsidRPr="005C0039" w:rsidRDefault="005C0039" w:rsidP="0028645C">
      <w:pPr>
        <w:pStyle w:val="Lijstalinea"/>
        <w:numPr>
          <w:ilvl w:val="0"/>
          <w:numId w:val="11"/>
        </w:numPr>
        <w:rPr>
          <w:lang w:val="en-US"/>
        </w:rPr>
      </w:pPr>
      <w:r w:rsidRPr="005C0039">
        <w:rPr>
          <w:lang w:val="en-US"/>
        </w:rPr>
        <w:t xml:space="preserve">The TA environment tracks the “develop” branch at any time </w:t>
      </w:r>
    </w:p>
    <w:p w14:paraId="2A7B4D87" w14:textId="77777777" w:rsidR="005C0039" w:rsidRPr="005C0039" w:rsidRDefault="005C0039" w:rsidP="0028645C">
      <w:pPr>
        <w:pStyle w:val="Lijstalinea"/>
        <w:numPr>
          <w:ilvl w:val="0"/>
          <w:numId w:val="11"/>
        </w:numPr>
        <w:rPr>
          <w:lang w:val="en-US"/>
        </w:rPr>
      </w:pPr>
      <w:r w:rsidRPr="005C0039">
        <w:rPr>
          <w:lang w:val="en-US"/>
        </w:rPr>
        <w:t xml:space="preserve">The QA environment tracks the “master” branch at any time </w:t>
      </w:r>
    </w:p>
    <w:p w14:paraId="301EFEF6" w14:textId="24E3E579" w:rsidR="005C0039" w:rsidRPr="005C0039" w:rsidRDefault="005C0039" w:rsidP="0028645C">
      <w:pPr>
        <w:pStyle w:val="Lijstalinea"/>
        <w:numPr>
          <w:ilvl w:val="0"/>
          <w:numId w:val="11"/>
        </w:numPr>
        <w:rPr>
          <w:lang w:val="en-US"/>
        </w:rPr>
      </w:pPr>
      <w:r w:rsidRPr="005C0039">
        <w:rPr>
          <w:lang w:val="en-US"/>
        </w:rPr>
        <w:lastRenderedPageBreak/>
        <w:t xml:space="preserve">The INT and PROD environments are deployed using static/stable versions of the service that are tagged on the master branch </w:t>
      </w:r>
    </w:p>
    <w:p w14:paraId="3027FD22" w14:textId="77777777" w:rsidR="005C0039" w:rsidRPr="005C0039" w:rsidRDefault="005C0039" w:rsidP="005C0039">
      <w:pPr>
        <w:rPr>
          <w:b/>
          <w:bCs/>
          <w:lang w:val="en-US"/>
        </w:rPr>
      </w:pPr>
      <w:r w:rsidRPr="005C0039">
        <w:rPr>
          <w:b/>
          <w:bCs/>
          <w:lang w:val="en-US"/>
        </w:rPr>
        <w:t xml:space="preserve">GitHub: public </w:t>
      </w:r>
    </w:p>
    <w:p w14:paraId="0926CC0F" w14:textId="77777777" w:rsidR="005C0039" w:rsidRPr="005C0039" w:rsidRDefault="005C0039" w:rsidP="0028645C">
      <w:pPr>
        <w:pStyle w:val="Lijstalinea"/>
        <w:numPr>
          <w:ilvl w:val="0"/>
          <w:numId w:val="12"/>
        </w:numPr>
        <w:rPr>
          <w:lang w:val="en-US"/>
        </w:rPr>
      </w:pPr>
      <w:r w:rsidRPr="005C0039">
        <w:rPr>
          <w:lang w:val="en-US"/>
        </w:rPr>
        <w:t xml:space="preserve">Public code repository </w:t>
      </w:r>
    </w:p>
    <w:p w14:paraId="306F1299" w14:textId="77777777" w:rsidR="005C0039" w:rsidRPr="005C0039" w:rsidRDefault="005C0039" w:rsidP="0028645C">
      <w:pPr>
        <w:pStyle w:val="Lijstalinea"/>
        <w:numPr>
          <w:ilvl w:val="0"/>
          <w:numId w:val="12"/>
        </w:numPr>
        <w:rPr>
          <w:lang w:val="en-US"/>
        </w:rPr>
      </w:pPr>
      <w:r w:rsidRPr="005C0039">
        <w:rPr>
          <w:lang w:val="en-US"/>
        </w:rPr>
        <w:t xml:space="preserve">Automated mirror of the BOSA GitLab “master” branch </w:t>
      </w:r>
    </w:p>
    <w:p w14:paraId="3029456F" w14:textId="77777777" w:rsidR="005C0039" w:rsidRPr="005C0039" w:rsidRDefault="005C0039" w:rsidP="0028645C">
      <w:pPr>
        <w:pStyle w:val="Lijstalinea"/>
        <w:numPr>
          <w:ilvl w:val="0"/>
          <w:numId w:val="12"/>
        </w:numPr>
        <w:rPr>
          <w:lang w:val="en-US"/>
        </w:rPr>
      </w:pPr>
      <w:r w:rsidRPr="005C0039">
        <w:rPr>
          <w:lang w:val="en-US"/>
        </w:rPr>
        <w:t xml:space="preserve">Stable release tags are mirrored as well: the version that is available on PROD can be checked out from the code </w:t>
      </w:r>
    </w:p>
    <w:p w14:paraId="3A598299" w14:textId="77777777" w:rsidR="005C0039" w:rsidRPr="005C0039" w:rsidRDefault="005C0039" w:rsidP="0028645C">
      <w:pPr>
        <w:pStyle w:val="Lijstalinea"/>
        <w:numPr>
          <w:ilvl w:val="0"/>
          <w:numId w:val="12"/>
        </w:numPr>
        <w:rPr>
          <w:lang w:val="en-US"/>
        </w:rPr>
      </w:pPr>
      <w:proofErr w:type="spellStart"/>
      <w:r w:rsidRPr="00312D90">
        <w:t>Repositories</w:t>
      </w:r>
      <w:proofErr w:type="spellEnd"/>
      <w:r w:rsidRPr="00312D90">
        <w:t xml:space="preserve"> </w:t>
      </w:r>
    </w:p>
    <w:p w14:paraId="16F4082B" w14:textId="77777777" w:rsidR="005C0039" w:rsidRPr="005C0039" w:rsidRDefault="005C0039" w:rsidP="0028645C">
      <w:pPr>
        <w:pStyle w:val="Lijstalinea"/>
        <w:numPr>
          <w:ilvl w:val="1"/>
          <w:numId w:val="12"/>
        </w:numPr>
        <w:rPr>
          <w:rFonts w:cstheme="minorHAnsi"/>
          <w:color w:val="000000"/>
          <w:lang w:val="en-US"/>
        </w:rPr>
      </w:pPr>
      <w:hyperlink r:id="rId14" w:history="1">
        <w:r w:rsidRPr="005C0039">
          <w:rPr>
            <w:rStyle w:val="Hyperlink"/>
            <w:rFonts w:cstheme="minorHAnsi"/>
            <w:lang w:val="en-US"/>
          </w:rPr>
          <w:t>https://github.com/Fedict/fts-test-environment</w:t>
        </w:r>
      </w:hyperlink>
      <w:r w:rsidRPr="005C0039">
        <w:rPr>
          <w:rFonts w:cstheme="minorHAnsi"/>
          <w:color w:val="000000"/>
          <w:lang w:val="en-US"/>
        </w:rPr>
        <w:t xml:space="preserve"> </w:t>
      </w:r>
    </w:p>
    <w:p w14:paraId="2AEA1245" w14:textId="77777777" w:rsidR="005C0039" w:rsidRPr="005C0039" w:rsidRDefault="005C0039" w:rsidP="005C0039">
      <w:pPr>
        <w:pStyle w:val="Lijstalinea"/>
        <w:numPr>
          <w:ilvl w:val="0"/>
          <w:numId w:val="0"/>
        </w:numPr>
        <w:ind w:left="1440"/>
        <w:rPr>
          <w:rFonts w:cstheme="minorHAnsi"/>
          <w:color w:val="000000"/>
          <w:lang w:val="en-US"/>
        </w:rPr>
      </w:pPr>
      <w:r w:rsidRPr="005C0039">
        <w:rPr>
          <w:rFonts w:cstheme="minorHAnsi"/>
          <w:color w:val="000000"/>
          <w:lang w:val="en-US"/>
        </w:rPr>
        <w:t xml:space="preserve">Script for local deployment of the actual signing service for testing </w:t>
      </w:r>
    </w:p>
    <w:p w14:paraId="70CBA0D4" w14:textId="77777777" w:rsidR="005C0039" w:rsidRPr="005C0039" w:rsidRDefault="005C0039" w:rsidP="0028645C">
      <w:pPr>
        <w:pStyle w:val="Lijstalinea"/>
        <w:numPr>
          <w:ilvl w:val="1"/>
          <w:numId w:val="12"/>
        </w:numPr>
        <w:rPr>
          <w:rFonts w:cstheme="minorHAnsi"/>
          <w:color w:val="000000"/>
          <w:lang w:val="en-US"/>
        </w:rPr>
      </w:pPr>
      <w:hyperlink r:id="rId15" w:history="1">
        <w:r w:rsidRPr="005C0039">
          <w:rPr>
            <w:rStyle w:val="Hyperlink"/>
            <w:rFonts w:cstheme="minorHAnsi"/>
            <w:lang w:val="en-US"/>
          </w:rPr>
          <w:t>https://github.com/Fedict/fts-mintest</w:t>
        </w:r>
      </w:hyperlink>
      <w:r w:rsidRPr="005C0039">
        <w:rPr>
          <w:rFonts w:cstheme="minorHAnsi"/>
          <w:color w:val="000000"/>
          <w:lang w:val="en-US"/>
        </w:rPr>
        <w:t xml:space="preserve">    </w:t>
      </w:r>
    </w:p>
    <w:p w14:paraId="4EE5D4F5" w14:textId="77777777" w:rsidR="005C0039" w:rsidRPr="005C0039" w:rsidRDefault="005C0039" w:rsidP="005C0039">
      <w:pPr>
        <w:pStyle w:val="Lijstalinea"/>
        <w:numPr>
          <w:ilvl w:val="0"/>
          <w:numId w:val="0"/>
        </w:numPr>
        <w:ind w:left="1440"/>
        <w:rPr>
          <w:rFonts w:cstheme="minorHAnsi"/>
          <w:color w:val="000000"/>
          <w:lang w:val="en-US"/>
        </w:rPr>
      </w:pPr>
      <w:r w:rsidRPr="005C0039">
        <w:rPr>
          <w:rFonts w:cstheme="minorHAnsi"/>
          <w:color w:val="000000"/>
          <w:lang w:val="en-US"/>
        </w:rPr>
        <w:t xml:space="preserve">Code for </w:t>
      </w:r>
      <w:proofErr w:type="spellStart"/>
      <w:r w:rsidRPr="005C0039">
        <w:rPr>
          <w:rFonts w:cstheme="minorHAnsi"/>
          <w:color w:val="000000"/>
          <w:lang w:val="en-US"/>
        </w:rPr>
        <w:t>mintest</w:t>
      </w:r>
      <w:proofErr w:type="spellEnd"/>
      <w:r w:rsidRPr="005C0039">
        <w:rPr>
          <w:rFonts w:cstheme="minorHAnsi"/>
          <w:color w:val="000000"/>
          <w:lang w:val="en-US"/>
        </w:rPr>
        <w:t xml:space="preserve"> code example, a basic implementation how to call the service including several base scenario’s </w:t>
      </w:r>
    </w:p>
    <w:p w14:paraId="6227A33A" w14:textId="77777777" w:rsidR="005C0039" w:rsidRPr="005C0039" w:rsidRDefault="005C0039" w:rsidP="0028645C">
      <w:pPr>
        <w:pStyle w:val="Lijstalinea"/>
        <w:numPr>
          <w:ilvl w:val="1"/>
          <w:numId w:val="12"/>
        </w:numPr>
        <w:rPr>
          <w:rFonts w:cstheme="minorHAnsi"/>
          <w:color w:val="000000"/>
          <w:lang w:val="en-US"/>
        </w:rPr>
      </w:pPr>
      <w:hyperlink r:id="rId16" w:history="1">
        <w:r w:rsidRPr="005C0039">
          <w:rPr>
            <w:rStyle w:val="Hyperlink"/>
            <w:rFonts w:cstheme="minorHAnsi"/>
            <w:lang w:val="en-US"/>
          </w:rPr>
          <w:t>https://github.com/Fedict/fts-documentation</w:t>
        </w:r>
      </w:hyperlink>
    </w:p>
    <w:p w14:paraId="25ADDB50" w14:textId="77777777" w:rsidR="005C0039" w:rsidRPr="005C0039" w:rsidRDefault="005C0039" w:rsidP="005C0039">
      <w:pPr>
        <w:pStyle w:val="Lijstalinea"/>
        <w:numPr>
          <w:ilvl w:val="0"/>
          <w:numId w:val="0"/>
        </w:numPr>
        <w:ind w:left="1440"/>
        <w:rPr>
          <w:rFonts w:cstheme="minorHAnsi"/>
          <w:color w:val="000000"/>
          <w:lang w:val="en-US"/>
        </w:rPr>
      </w:pPr>
      <w:r w:rsidRPr="005C0039">
        <w:rPr>
          <w:rFonts w:cstheme="minorHAnsi"/>
          <w:color w:val="000000"/>
          <w:lang w:val="en-US"/>
        </w:rPr>
        <w:t xml:space="preserve">Repository for documentation and architecture documents </w:t>
      </w:r>
    </w:p>
    <w:p w14:paraId="19C34D7A" w14:textId="77777777" w:rsidR="005C0039" w:rsidRPr="005C0039" w:rsidRDefault="005C0039" w:rsidP="0028645C">
      <w:pPr>
        <w:pStyle w:val="Lijstalinea"/>
        <w:numPr>
          <w:ilvl w:val="1"/>
          <w:numId w:val="12"/>
        </w:numPr>
        <w:rPr>
          <w:rFonts w:cstheme="minorHAnsi"/>
          <w:color w:val="000000"/>
          <w:lang w:val="en-US"/>
        </w:rPr>
      </w:pPr>
      <w:hyperlink r:id="rId17" w:history="1">
        <w:r w:rsidRPr="005C0039">
          <w:rPr>
            <w:rStyle w:val="Hyperlink"/>
            <w:rFonts w:cstheme="minorHAnsi"/>
            <w:lang w:val="en-US"/>
          </w:rPr>
          <w:t>https://github.com/Fedict/fts-sign-validation</w:t>
        </w:r>
      </w:hyperlink>
      <w:r w:rsidRPr="005C0039">
        <w:rPr>
          <w:rFonts w:cstheme="minorHAnsi"/>
          <w:color w:val="000000"/>
          <w:lang w:val="en-US"/>
        </w:rPr>
        <w:t xml:space="preserve">  </w:t>
      </w:r>
    </w:p>
    <w:p w14:paraId="74800ABF" w14:textId="77777777" w:rsidR="005C0039" w:rsidRPr="005C0039" w:rsidRDefault="005C0039" w:rsidP="005C0039">
      <w:pPr>
        <w:pStyle w:val="Lijstalinea"/>
        <w:numPr>
          <w:ilvl w:val="0"/>
          <w:numId w:val="0"/>
        </w:numPr>
        <w:ind w:left="1440"/>
        <w:rPr>
          <w:rFonts w:cstheme="minorHAnsi"/>
          <w:color w:val="000000"/>
        </w:rPr>
      </w:pPr>
      <w:proofErr w:type="spellStart"/>
      <w:r w:rsidRPr="005C0039">
        <w:rPr>
          <w:rFonts w:cstheme="minorHAnsi"/>
          <w:color w:val="000000"/>
        </w:rPr>
        <w:t>Signing</w:t>
      </w:r>
      <w:proofErr w:type="spellEnd"/>
      <w:r w:rsidRPr="005C0039">
        <w:rPr>
          <w:rFonts w:cstheme="minorHAnsi"/>
          <w:color w:val="000000"/>
        </w:rPr>
        <w:t xml:space="preserve"> </w:t>
      </w:r>
      <w:proofErr w:type="spellStart"/>
      <w:r w:rsidRPr="005C0039">
        <w:rPr>
          <w:rFonts w:cstheme="minorHAnsi"/>
          <w:color w:val="000000"/>
        </w:rPr>
        <w:t>and</w:t>
      </w:r>
      <w:proofErr w:type="spellEnd"/>
      <w:r w:rsidRPr="005C0039">
        <w:rPr>
          <w:rFonts w:cstheme="minorHAnsi"/>
          <w:color w:val="000000"/>
        </w:rPr>
        <w:t xml:space="preserve"> </w:t>
      </w:r>
      <w:proofErr w:type="spellStart"/>
      <w:r w:rsidRPr="005C0039">
        <w:rPr>
          <w:rFonts w:cstheme="minorHAnsi"/>
          <w:color w:val="000000"/>
        </w:rPr>
        <w:t>validation</w:t>
      </w:r>
      <w:proofErr w:type="spellEnd"/>
      <w:r w:rsidRPr="005C0039">
        <w:rPr>
          <w:rFonts w:cstheme="minorHAnsi"/>
          <w:color w:val="000000"/>
        </w:rPr>
        <w:t xml:space="preserve"> engine </w:t>
      </w:r>
    </w:p>
    <w:p w14:paraId="6F2941E3" w14:textId="77777777" w:rsidR="005C0039" w:rsidRPr="005C0039" w:rsidRDefault="005C0039" w:rsidP="0028645C">
      <w:pPr>
        <w:pStyle w:val="Lijstalinea"/>
        <w:numPr>
          <w:ilvl w:val="1"/>
          <w:numId w:val="12"/>
        </w:numPr>
        <w:rPr>
          <w:rFonts w:cstheme="minorHAnsi"/>
          <w:color w:val="000000"/>
        </w:rPr>
      </w:pPr>
      <w:hyperlink r:id="rId18" w:history="1">
        <w:r w:rsidRPr="005C0039">
          <w:rPr>
            <w:rStyle w:val="Hyperlink"/>
            <w:rFonts w:cstheme="minorHAnsi"/>
          </w:rPr>
          <w:t>https://github.com/Fedict/fts-gui-sign</w:t>
        </w:r>
      </w:hyperlink>
    </w:p>
    <w:p w14:paraId="1CD18F16" w14:textId="77777777" w:rsidR="005C0039" w:rsidRPr="005C0039" w:rsidRDefault="005C0039" w:rsidP="005C0039">
      <w:pPr>
        <w:pStyle w:val="Lijstalinea"/>
        <w:numPr>
          <w:ilvl w:val="0"/>
          <w:numId w:val="0"/>
        </w:numPr>
        <w:ind w:left="1440"/>
        <w:rPr>
          <w:rFonts w:cstheme="minorHAnsi"/>
          <w:color w:val="000000"/>
        </w:rPr>
      </w:pPr>
      <w:proofErr w:type="spellStart"/>
      <w:r w:rsidRPr="005C0039">
        <w:rPr>
          <w:rFonts w:cstheme="minorHAnsi"/>
          <w:color w:val="000000"/>
        </w:rPr>
        <w:t>Signing</w:t>
      </w:r>
      <w:proofErr w:type="spellEnd"/>
      <w:r w:rsidRPr="005C0039">
        <w:rPr>
          <w:rFonts w:cstheme="minorHAnsi"/>
          <w:color w:val="000000"/>
        </w:rPr>
        <w:t xml:space="preserve"> </w:t>
      </w:r>
      <w:proofErr w:type="spellStart"/>
      <w:r w:rsidRPr="005C0039">
        <w:rPr>
          <w:rFonts w:cstheme="minorHAnsi"/>
          <w:color w:val="000000"/>
        </w:rPr>
        <w:t>frontend</w:t>
      </w:r>
      <w:proofErr w:type="spellEnd"/>
      <w:r w:rsidRPr="005C0039">
        <w:rPr>
          <w:rFonts w:cstheme="minorHAnsi"/>
          <w:color w:val="000000"/>
        </w:rPr>
        <w:t xml:space="preserve"> </w:t>
      </w:r>
      <w:proofErr w:type="spellStart"/>
      <w:r w:rsidRPr="005C0039">
        <w:rPr>
          <w:rFonts w:cstheme="minorHAnsi"/>
          <w:color w:val="000000"/>
        </w:rPr>
        <w:t>application</w:t>
      </w:r>
      <w:proofErr w:type="spellEnd"/>
      <w:r w:rsidRPr="005C0039">
        <w:rPr>
          <w:rFonts w:cstheme="minorHAnsi"/>
          <w:color w:val="000000"/>
        </w:rPr>
        <w:t xml:space="preserve"> (</w:t>
      </w:r>
      <w:proofErr w:type="spellStart"/>
      <w:r w:rsidRPr="005C0039">
        <w:rPr>
          <w:rFonts w:cstheme="minorHAnsi"/>
          <w:color w:val="000000"/>
        </w:rPr>
        <w:t>webflows</w:t>
      </w:r>
      <w:proofErr w:type="spellEnd"/>
      <w:r w:rsidRPr="005C0039">
        <w:rPr>
          <w:rFonts w:cstheme="minorHAnsi"/>
          <w:color w:val="000000"/>
        </w:rPr>
        <w:t xml:space="preserve">) </w:t>
      </w:r>
    </w:p>
    <w:p w14:paraId="2E6B0EF1" w14:textId="77777777" w:rsidR="005C0039" w:rsidRPr="005C0039" w:rsidRDefault="005C0039" w:rsidP="0028645C">
      <w:pPr>
        <w:pStyle w:val="Lijstalinea"/>
        <w:numPr>
          <w:ilvl w:val="1"/>
          <w:numId w:val="12"/>
        </w:numPr>
        <w:rPr>
          <w:rFonts w:cstheme="minorHAnsi"/>
          <w:color w:val="000000"/>
        </w:rPr>
      </w:pPr>
      <w:hyperlink r:id="rId19" w:history="1">
        <w:r w:rsidRPr="005C0039">
          <w:rPr>
            <w:rStyle w:val="Hyperlink"/>
            <w:rFonts w:cstheme="minorHAnsi"/>
          </w:rPr>
          <w:t>https://github.com/Fedict/fts-esealing</w:t>
        </w:r>
      </w:hyperlink>
      <w:r w:rsidRPr="005C0039">
        <w:rPr>
          <w:rFonts w:cstheme="minorHAnsi"/>
          <w:color w:val="000000"/>
        </w:rPr>
        <w:t xml:space="preserve">  </w:t>
      </w:r>
    </w:p>
    <w:p w14:paraId="5C29061F" w14:textId="77777777" w:rsidR="005C0039" w:rsidRPr="005C0039" w:rsidRDefault="005C0039" w:rsidP="005C0039">
      <w:pPr>
        <w:pStyle w:val="Lijstalinea"/>
        <w:numPr>
          <w:ilvl w:val="0"/>
          <w:numId w:val="0"/>
        </w:numPr>
        <w:ind w:left="1440"/>
        <w:rPr>
          <w:rFonts w:cstheme="minorHAnsi"/>
          <w:color w:val="000000"/>
        </w:rPr>
      </w:pPr>
      <w:proofErr w:type="spellStart"/>
      <w:r w:rsidRPr="005C0039">
        <w:rPr>
          <w:rFonts w:cstheme="minorHAnsi"/>
          <w:color w:val="000000"/>
        </w:rPr>
        <w:t>Sealing</w:t>
      </w:r>
      <w:proofErr w:type="spellEnd"/>
      <w:r w:rsidRPr="005C0039">
        <w:rPr>
          <w:rFonts w:cstheme="minorHAnsi"/>
          <w:color w:val="000000"/>
        </w:rPr>
        <w:t xml:space="preserve"> </w:t>
      </w:r>
      <w:proofErr w:type="spellStart"/>
      <w:r w:rsidRPr="005C0039">
        <w:rPr>
          <w:rFonts w:cstheme="minorHAnsi"/>
          <w:color w:val="000000"/>
        </w:rPr>
        <w:t>application</w:t>
      </w:r>
      <w:proofErr w:type="spellEnd"/>
      <w:r w:rsidRPr="005C0039">
        <w:rPr>
          <w:rFonts w:cstheme="minorHAnsi"/>
          <w:color w:val="000000"/>
        </w:rPr>
        <w:t xml:space="preserve"> </w:t>
      </w:r>
    </w:p>
    <w:p w14:paraId="2CDCB38C" w14:textId="77777777" w:rsidR="005C0039" w:rsidRPr="005C0039" w:rsidRDefault="005C0039" w:rsidP="0028645C">
      <w:pPr>
        <w:pStyle w:val="Lijstalinea"/>
        <w:numPr>
          <w:ilvl w:val="1"/>
          <w:numId w:val="12"/>
        </w:numPr>
        <w:rPr>
          <w:rFonts w:cstheme="minorHAnsi"/>
          <w:color w:val="000000"/>
        </w:rPr>
      </w:pPr>
      <w:hyperlink r:id="rId20" w:history="1">
        <w:r w:rsidRPr="005C0039">
          <w:rPr>
            <w:rStyle w:val="Hyperlink"/>
            <w:rFonts w:cstheme="minorHAnsi"/>
          </w:rPr>
          <w:t>https://github.com/Fedict/fts-eidlink</w:t>
        </w:r>
      </w:hyperlink>
      <w:r w:rsidRPr="005C0039">
        <w:rPr>
          <w:rFonts w:cstheme="minorHAnsi"/>
          <w:color w:val="000000"/>
        </w:rPr>
        <w:t xml:space="preserve">  </w:t>
      </w:r>
    </w:p>
    <w:p w14:paraId="29E0C4FF" w14:textId="77777777" w:rsidR="005C0039" w:rsidRPr="005C0039" w:rsidRDefault="005C0039" w:rsidP="005C0039">
      <w:pPr>
        <w:pStyle w:val="Lijstalinea"/>
        <w:numPr>
          <w:ilvl w:val="0"/>
          <w:numId w:val="0"/>
        </w:numPr>
        <w:ind w:left="1440"/>
        <w:rPr>
          <w:rFonts w:cstheme="minorHAnsi"/>
          <w:color w:val="000000"/>
          <w:lang w:val="en-US"/>
        </w:rPr>
      </w:pPr>
      <w:r w:rsidRPr="005C0039">
        <w:rPr>
          <w:rFonts w:cstheme="minorHAnsi"/>
          <w:color w:val="000000"/>
          <w:lang w:val="en-US"/>
        </w:rPr>
        <w:t>Client application (</w:t>
      </w:r>
      <w:proofErr w:type="spellStart"/>
      <w:r w:rsidRPr="005C0039">
        <w:rPr>
          <w:rFonts w:cstheme="minorHAnsi"/>
          <w:color w:val="000000"/>
          <w:lang w:val="en-US"/>
        </w:rPr>
        <w:t>BeidConnect</w:t>
      </w:r>
      <w:proofErr w:type="spellEnd"/>
      <w:r w:rsidRPr="005C0039">
        <w:rPr>
          <w:rFonts w:cstheme="minorHAnsi"/>
          <w:color w:val="000000"/>
          <w:lang w:val="en-US"/>
        </w:rPr>
        <w:t xml:space="preserve"> – repository to be renamed) </w:t>
      </w:r>
    </w:p>
    <w:p w14:paraId="2EF23AE3" w14:textId="77777777" w:rsidR="005C0039" w:rsidRPr="005C0039" w:rsidRDefault="005C0039" w:rsidP="003E2B90">
      <w:pPr>
        <w:pStyle w:val="Kop3"/>
        <w:rPr>
          <w:lang w:val="en-US"/>
        </w:rPr>
      </w:pPr>
      <w:bookmarkStart w:id="22" w:name="_Toc94631775"/>
      <w:bookmarkStart w:id="23" w:name="_Toc95480246"/>
      <w:r w:rsidRPr="005C0039">
        <w:rPr>
          <w:lang w:val="en-US"/>
        </w:rPr>
        <w:t>2.3. Main URLs</w:t>
      </w:r>
      <w:bookmarkEnd w:id="22"/>
      <w:bookmarkEnd w:id="23"/>
    </w:p>
    <w:p w14:paraId="1DC9DE8C" w14:textId="77777777" w:rsidR="005C0039" w:rsidRPr="005C0039" w:rsidRDefault="005C0039" w:rsidP="005C0039">
      <w:pPr>
        <w:rPr>
          <w:lang w:val="en-US"/>
        </w:rPr>
      </w:pPr>
      <w:r w:rsidRPr="005C0039">
        <w:rPr>
          <w:lang w:val="en-US"/>
        </w:rPr>
        <w:t xml:space="preserve">URLs are based on QA. </w:t>
      </w:r>
    </w:p>
    <w:p w14:paraId="646B70A8" w14:textId="77777777" w:rsidR="005C0039" w:rsidRPr="005C0039" w:rsidRDefault="005C0039" w:rsidP="0028645C">
      <w:pPr>
        <w:pStyle w:val="Lijstalinea"/>
        <w:numPr>
          <w:ilvl w:val="0"/>
          <w:numId w:val="14"/>
        </w:numPr>
        <w:rPr>
          <w:lang w:val="en-US"/>
        </w:rPr>
      </w:pPr>
      <w:r w:rsidRPr="005C0039">
        <w:rPr>
          <w:lang w:val="en-US"/>
        </w:rPr>
        <w:t xml:space="preserve">Replace QA with TA or INT for those environments </w:t>
      </w:r>
    </w:p>
    <w:p w14:paraId="08CDC808" w14:textId="77777777" w:rsidR="005C0039" w:rsidRPr="005C0039" w:rsidRDefault="005C0039" w:rsidP="0028645C">
      <w:pPr>
        <w:pStyle w:val="Lijstalinea"/>
        <w:numPr>
          <w:ilvl w:val="0"/>
          <w:numId w:val="14"/>
        </w:numPr>
        <w:rPr>
          <w:lang w:val="en-US"/>
        </w:rPr>
      </w:pPr>
      <w:r w:rsidRPr="005C0039">
        <w:rPr>
          <w:lang w:val="en-US"/>
        </w:rPr>
        <w:t>Remove QA in the URL for PROD</w:t>
      </w:r>
    </w:p>
    <w:p w14:paraId="597F9D11" w14:textId="77777777" w:rsidR="005C0039" w:rsidRPr="0027279F" w:rsidRDefault="005C0039" w:rsidP="005C0039">
      <w:proofErr w:type="spellStart"/>
      <w:r w:rsidRPr="0027279F">
        <w:t>Example</w:t>
      </w:r>
      <w:proofErr w:type="spellEnd"/>
      <w:r w:rsidRPr="0027279F">
        <w:t>:</w:t>
      </w:r>
    </w:p>
    <w:p w14:paraId="0FB97DEE" w14:textId="77777777" w:rsidR="005C0039" w:rsidRPr="005C0039" w:rsidRDefault="005C0039" w:rsidP="0028645C">
      <w:pPr>
        <w:pStyle w:val="Lijstalinea"/>
        <w:numPr>
          <w:ilvl w:val="0"/>
          <w:numId w:val="13"/>
        </w:numPr>
        <w:rPr>
          <w:i/>
          <w:iCs/>
        </w:rPr>
      </w:pPr>
      <w:r w:rsidRPr="005C0039">
        <w:rPr>
          <w:i/>
          <w:iCs/>
        </w:rPr>
        <w:t>PROD: https://dp.</w:t>
      </w:r>
      <w:r w:rsidRPr="005C0039">
        <w:rPr>
          <w:i/>
          <w:iCs/>
          <w:color w:val="F15A29"/>
        </w:rPr>
        <w:t>fts</w:t>
      </w:r>
      <w:r w:rsidRPr="005C0039">
        <w:rPr>
          <w:i/>
          <w:iCs/>
        </w:rPr>
        <w:t xml:space="preserve">.bosa.belgium.be </w:t>
      </w:r>
    </w:p>
    <w:p w14:paraId="5611CBAB" w14:textId="50E8E9F8" w:rsidR="005C0039" w:rsidRPr="005C0039" w:rsidRDefault="005C0039" w:rsidP="0028645C">
      <w:pPr>
        <w:pStyle w:val="Lijstalinea"/>
        <w:numPr>
          <w:ilvl w:val="0"/>
          <w:numId w:val="13"/>
        </w:numPr>
        <w:rPr>
          <w:i/>
          <w:iCs/>
          <w:lang w:val="fr-BE"/>
        </w:rPr>
      </w:pPr>
      <w:r w:rsidRPr="005C0039">
        <w:rPr>
          <w:i/>
          <w:iCs/>
          <w:lang w:val="fr-BE"/>
        </w:rPr>
        <w:t>TA: https://dp.</w:t>
      </w:r>
      <w:r w:rsidRPr="005C0039">
        <w:rPr>
          <w:i/>
          <w:iCs/>
          <w:color w:val="F15A29"/>
          <w:lang w:val="fr-BE"/>
        </w:rPr>
        <w:t>ta.fts</w:t>
      </w:r>
      <w:r w:rsidRPr="005C0039">
        <w:rPr>
          <w:i/>
          <w:iCs/>
          <w:lang w:val="fr-BE"/>
        </w:rPr>
        <w:t>.bosa.belgium.be</w:t>
      </w:r>
    </w:p>
    <w:p w14:paraId="5A20C463" w14:textId="076927C0" w:rsidR="005C0039" w:rsidRPr="005C0039" w:rsidRDefault="005C0039" w:rsidP="0028645C">
      <w:pPr>
        <w:pStyle w:val="Lijstalinea"/>
        <w:numPr>
          <w:ilvl w:val="0"/>
          <w:numId w:val="13"/>
        </w:numPr>
        <w:rPr>
          <w:i/>
          <w:iCs/>
          <w:lang w:val="fr-BE"/>
        </w:rPr>
      </w:pPr>
      <w:r w:rsidRPr="005C0039">
        <w:rPr>
          <w:i/>
          <w:iCs/>
          <w:lang w:val="fr-BE"/>
        </w:rPr>
        <w:t>QA: https://dp.</w:t>
      </w:r>
      <w:r w:rsidRPr="005C0039">
        <w:rPr>
          <w:i/>
          <w:iCs/>
          <w:color w:val="F15A29"/>
          <w:lang w:val="fr-BE"/>
        </w:rPr>
        <w:t>qa.fts</w:t>
      </w:r>
      <w:r w:rsidRPr="005C0039">
        <w:rPr>
          <w:i/>
          <w:iCs/>
          <w:lang w:val="fr-BE"/>
        </w:rPr>
        <w:t>.bosa.belgium.be</w:t>
      </w:r>
      <w:r w:rsidRPr="005C0039">
        <w:rPr>
          <w:i/>
          <w:iCs/>
          <w:lang w:val="fr-BE"/>
        </w:rPr>
        <w:br/>
        <w:t>INT: https://dp.</w:t>
      </w:r>
      <w:r w:rsidRPr="005C0039">
        <w:rPr>
          <w:i/>
          <w:iCs/>
          <w:color w:val="F15A29"/>
          <w:lang w:val="fr-BE"/>
        </w:rPr>
        <w:t>int.fts</w:t>
      </w:r>
      <w:r w:rsidRPr="005C0039">
        <w:rPr>
          <w:i/>
          <w:iCs/>
          <w:lang w:val="fr-BE"/>
        </w:rPr>
        <w:t>.bosa.belgium.be</w:t>
      </w:r>
    </w:p>
    <w:p w14:paraId="361AFB42" w14:textId="77777777" w:rsidR="005C0039" w:rsidRPr="000E3CA3" w:rsidRDefault="005C0039" w:rsidP="003E2B90">
      <w:pPr>
        <w:pStyle w:val="Kop4"/>
      </w:pPr>
      <w:bookmarkStart w:id="24" w:name="_Toc78283727"/>
      <w:bookmarkStart w:id="25" w:name="_Toc78555560"/>
      <w:proofErr w:type="spellStart"/>
      <w:r w:rsidRPr="003E2B90">
        <w:lastRenderedPageBreak/>
        <w:t>URLs</w:t>
      </w:r>
      <w:bookmarkEnd w:id="24"/>
      <w:bookmarkEnd w:id="25"/>
      <w:proofErr w:type="spellEnd"/>
    </w:p>
    <w:p w14:paraId="4425DF07" w14:textId="77777777" w:rsidR="005C0039" w:rsidRPr="005C0039" w:rsidRDefault="005C0039" w:rsidP="0028645C">
      <w:pPr>
        <w:pStyle w:val="Lijstalinea"/>
        <w:numPr>
          <w:ilvl w:val="0"/>
          <w:numId w:val="15"/>
        </w:numPr>
        <w:rPr>
          <w:rFonts w:cstheme="minorHAnsi"/>
        </w:rPr>
      </w:pPr>
      <w:hyperlink r:id="rId21">
        <w:r w:rsidRPr="005C0039">
          <w:rPr>
            <w:rStyle w:val="Internetkoppeling"/>
            <w:rFonts w:cstheme="minorHAnsi"/>
          </w:rPr>
          <w:t>https://dp.qa.fts.bosa.belgium.be</w:t>
        </w:r>
      </w:hyperlink>
      <w:r w:rsidRPr="005C0039">
        <w:rPr>
          <w:rFonts w:cstheme="minorHAnsi"/>
        </w:rPr>
        <w:t xml:space="preserve"> </w:t>
      </w:r>
    </w:p>
    <w:p w14:paraId="7BE9F764" w14:textId="77777777" w:rsidR="005C0039" w:rsidRPr="005C0039" w:rsidRDefault="005C0039" w:rsidP="0028645C">
      <w:pPr>
        <w:pStyle w:val="Lijstalinea"/>
        <w:numPr>
          <w:ilvl w:val="1"/>
          <w:numId w:val="15"/>
        </w:numPr>
        <w:rPr>
          <w:rFonts w:cstheme="minorHAnsi"/>
        </w:rPr>
      </w:pPr>
      <w:r w:rsidRPr="005C0039">
        <w:rPr>
          <w:rFonts w:cstheme="minorHAnsi"/>
        </w:rPr>
        <w:t xml:space="preserve">URL </w:t>
      </w:r>
      <w:proofErr w:type="spellStart"/>
      <w:r w:rsidRPr="005C0039">
        <w:rPr>
          <w:rFonts w:cstheme="minorHAnsi"/>
        </w:rPr>
        <w:t>for</w:t>
      </w:r>
      <w:proofErr w:type="spellEnd"/>
      <w:r w:rsidRPr="005C0039">
        <w:rPr>
          <w:rFonts w:cstheme="minorHAnsi"/>
        </w:rPr>
        <w:t xml:space="preserve"> </w:t>
      </w:r>
      <w:proofErr w:type="spellStart"/>
      <w:r w:rsidRPr="005C0039">
        <w:rPr>
          <w:rFonts w:cstheme="minorHAnsi"/>
        </w:rPr>
        <w:t>the</w:t>
      </w:r>
      <w:proofErr w:type="spellEnd"/>
      <w:r w:rsidRPr="005C0039">
        <w:rPr>
          <w:rFonts w:cstheme="minorHAnsi"/>
        </w:rPr>
        <w:t xml:space="preserve"> storage bucket</w:t>
      </w:r>
    </w:p>
    <w:p w14:paraId="59C4AE17" w14:textId="77777777" w:rsidR="005C0039" w:rsidRPr="005C0039" w:rsidRDefault="005C0039" w:rsidP="0028645C">
      <w:pPr>
        <w:pStyle w:val="Lijstalinea"/>
        <w:numPr>
          <w:ilvl w:val="1"/>
          <w:numId w:val="15"/>
        </w:numPr>
        <w:rPr>
          <w:rFonts w:cstheme="minorHAnsi"/>
        </w:rPr>
      </w:pPr>
      <w:r w:rsidRPr="005C0039">
        <w:rPr>
          <w:rFonts w:cstheme="minorHAnsi"/>
        </w:rPr>
        <w:t xml:space="preserve">API </w:t>
      </w:r>
      <w:proofErr w:type="spellStart"/>
      <w:r w:rsidRPr="005C0039">
        <w:rPr>
          <w:rFonts w:cstheme="minorHAnsi"/>
        </w:rPr>
        <w:t>endpoint</w:t>
      </w:r>
      <w:proofErr w:type="spellEnd"/>
    </w:p>
    <w:p w14:paraId="69577E72" w14:textId="77777777" w:rsidR="005C0039" w:rsidRPr="005C0039" w:rsidRDefault="005C0039" w:rsidP="0028645C">
      <w:pPr>
        <w:pStyle w:val="Lijstalinea"/>
        <w:numPr>
          <w:ilvl w:val="1"/>
          <w:numId w:val="15"/>
        </w:numPr>
        <w:rPr>
          <w:rFonts w:cstheme="minorHAnsi"/>
          <w:lang w:val="en-US"/>
        </w:rPr>
      </w:pPr>
      <w:r w:rsidRPr="005C0039">
        <w:rPr>
          <w:rFonts w:cstheme="minorHAnsi"/>
          <w:lang w:val="en-US"/>
        </w:rPr>
        <w:t>WEBUI to manage the bucket (including password reset)</w:t>
      </w:r>
    </w:p>
    <w:p w14:paraId="5C9AD04D" w14:textId="77777777" w:rsidR="005C0039" w:rsidRPr="005C0039" w:rsidRDefault="005C0039" w:rsidP="0028645C">
      <w:pPr>
        <w:pStyle w:val="Lijstalinea"/>
        <w:numPr>
          <w:ilvl w:val="1"/>
          <w:numId w:val="15"/>
        </w:numPr>
        <w:rPr>
          <w:rFonts w:cstheme="minorHAnsi"/>
        </w:rPr>
      </w:pPr>
      <w:r w:rsidRPr="005C0039">
        <w:rPr>
          <w:rFonts w:cstheme="minorHAnsi"/>
          <w:lang w:val="fr-FR"/>
        </w:rPr>
        <w:t xml:space="preserve">MINIO </w:t>
      </w:r>
      <w:proofErr w:type="spellStart"/>
      <w:r w:rsidRPr="005C0039">
        <w:rPr>
          <w:rFonts w:cstheme="minorHAnsi"/>
          <w:lang w:val="fr-FR"/>
        </w:rPr>
        <w:t>webUI</w:t>
      </w:r>
      <w:proofErr w:type="spellEnd"/>
      <w:r w:rsidRPr="005C0039">
        <w:rPr>
          <w:rFonts w:cstheme="minorHAnsi"/>
          <w:lang w:val="fr-FR"/>
        </w:rPr>
        <w:t xml:space="preserve"> </w:t>
      </w:r>
      <w:proofErr w:type="spellStart"/>
      <w:r w:rsidRPr="005C0039">
        <w:rPr>
          <w:rFonts w:cstheme="minorHAnsi"/>
          <w:lang w:val="fr-FR"/>
        </w:rPr>
        <w:t>available</w:t>
      </w:r>
      <w:proofErr w:type="spellEnd"/>
    </w:p>
    <w:p w14:paraId="3A360199" w14:textId="77777777" w:rsidR="005C0039" w:rsidRPr="005C0039" w:rsidRDefault="005C0039" w:rsidP="0028645C">
      <w:pPr>
        <w:pStyle w:val="Lijstalinea"/>
        <w:numPr>
          <w:ilvl w:val="0"/>
          <w:numId w:val="15"/>
        </w:numPr>
        <w:rPr>
          <w:rFonts w:cstheme="minorHAnsi"/>
        </w:rPr>
      </w:pPr>
      <w:hyperlink r:id="rId22">
        <w:r w:rsidRPr="005C0039">
          <w:rPr>
            <w:rStyle w:val="Internetkoppeling"/>
            <w:rFonts w:cstheme="minorHAnsi"/>
          </w:rPr>
          <w:t>https://sign.qa.fts.bosa.belgium.be</w:t>
        </w:r>
      </w:hyperlink>
      <w:r w:rsidRPr="005C0039">
        <w:rPr>
          <w:rFonts w:cstheme="minorHAnsi"/>
        </w:rPr>
        <w:t xml:space="preserve"> </w:t>
      </w:r>
    </w:p>
    <w:p w14:paraId="44E82C70" w14:textId="77777777" w:rsidR="005C0039" w:rsidRPr="005C0039" w:rsidRDefault="005C0039" w:rsidP="0028645C">
      <w:pPr>
        <w:pStyle w:val="Lijstalinea"/>
        <w:numPr>
          <w:ilvl w:val="1"/>
          <w:numId w:val="15"/>
        </w:numPr>
        <w:rPr>
          <w:rFonts w:cstheme="minorHAnsi"/>
        </w:rPr>
      </w:pPr>
      <w:r w:rsidRPr="005C0039">
        <w:rPr>
          <w:rFonts w:cstheme="minorHAnsi"/>
        </w:rPr>
        <w:t xml:space="preserve">URL </w:t>
      </w:r>
      <w:proofErr w:type="spellStart"/>
      <w:r w:rsidRPr="005C0039">
        <w:rPr>
          <w:rFonts w:cstheme="minorHAnsi"/>
        </w:rPr>
        <w:t>for</w:t>
      </w:r>
      <w:proofErr w:type="spellEnd"/>
      <w:r w:rsidRPr="005C0039">
        <w:rPr>
          <w:rFonts w:cstheme="minorHAnsi"/>
        </w:rPr>
        <w:t xml:space="preserve"> </w:t>
      </w:r>
      <w:proofErr w:type="spellStart"/>
      <w:r w:rsidRPr="005C0039">
        <w:rPr>
          <w:rFonts w:cstheme="minorHAnsi"/>
        </w:rPr>
        <w:t>the</w:t>
      </w:r>
      <w:proofErr w:type="spellEnd"/>
      <w:r w:rsidRPr="005C0039">
        <w:rPr>
          <w:rFonts w:cstheme="minorHAnsi"/>
        </w:rPr>
        <w:t xml:space="preserve"> </w:t>
      </w:r>
      <w:proofErr w:type="spellStart"/>
      <w:r w:rsidRPr="005C0039">
        <w:rPr>
          <w:rFonts w:cstheme="minorHAnsi"/>
        </w:rPr>
        <w:t>signing</w:t>
      </w:r>
      <w:proofErr w:type="spellEnd"/>
      <w:r w:rsidRPr="005C0039">
        <w:rPr>
          <w:rFonts w:cstheme="minorHAnsi"/>
        </w:rPr>
        <w:t xml:space="preserve"> </w:t>
      </w:r>
      <w:proofErr w:type="spellStart"/>
      <w:r w:rsidRPr="005C0039">
        <w:rPr>
          <w:rFonts w:cstheme="minorHAnsi"/>
        </w:rPr>
        <w:t>application</w:t>
      </w:r>
      <w:proofErr w:type="spellEnd"/>
    </w:p>
    <w:p w14:paraId="19FDA712" w14:textId="77777777" w:rsidR="005C0039" w:rsidRPr="005C0039" w:rsidRDefault="005C0039" w:rsidP="0028645C">
      <w:pPr>
        <w:pStyle w:val="Lijstalinea"/>
        <w:numPr>
          <w:ilvl w:val="1"/>
          <w:numId w:val="15"/>
        </w:numPr>
        <w:rPr>
          <w:rFonts w:cstheme="minorHAnsi"/>
        </w:rPr>
      </w:pPr>
      <w:r w:rsidRPr="005C0039">
        <w:rPr>
          <w:rFonts w:cstheme="minorHAnsi"/>
        </w:rPr>
        <w:t xml:space="preserve">API </w:t>
      </w:r>
      <w:proofErr w:type="spellStart"/>
      <w:r w:rsidRPr="005C0039">
        <w:rPr>
          <w:rFonts w:cstheme="minorHAnsi"/>
        </w:rPr>
        <w:t>endpoint</w:t>
      </w:r>
      <w:proofErr w:type="spellEnd"/>
    </w:p>
    <w:p w14:paraId="32FF23F9" w14:textId="77777777" w:rsidR="005C0039" w:rsidRPr="005C0039" w:rsidRDefault="005C0039" w:rsidP="0028645C">
      <w:pPr>
        <w:pStyle w:val="Lijstalinea"/>
        <w:numPr>
          <w:ilvl w:val="0"/>
          <w:numId w:val="15"/>
        </w:numPr>
        <w:rPr>
          <w:rFonts w:cstheme="minorHAnsi"/>
        </w:rPr>
      </w:pPr>
      <w:hyperlink r:id="rId23">
        <w:r w:rsidRPr="005C0039">
          <w:rPr>
            <w:rStyle w:val="Internetkoppeling"/>
            <w:rFonts w:cstheme="minorHAnsi"/>
          </w:rPr>
          <w:t>https://validate.qa.fts.bosa.belgium.be/signandvalidation/signing/getTokenForDocument</w:t>
        </w:r>
      </w:hyperlink>
      <w:r w:rsidRPr="005C0039">
        <w:rPr>
          <w:rFonts w:cstheme="minorHAnsi"/>
        </w:rPr>
        <w:t xml:space="preserve"> </w:t>
      </w:r>
    </w:p>
    <w:p w14:paraId="0113D769" w14:textId="77777777" w:rsidR="005C0039" w:rsidRPr="005C0039" w:rsidRDefault="005C0039" w:rsidP="0028645C">
      <w:pPr>
        <w:pStyle w:val="Lijstalinea"/>
        <w:numPr>
          <w:ilvl w:val="1"/>
          <w:numId w:val="15"/>
        </w:numPr>
        <w:rPr>
          <w:rFonts w:cstheme="minorHAnsi"/>
        </w:rPr>
      </w:pPr>
      <w:r w:rsidRPr="005C0039">
        <w:rPr>
          <w:rFonts w:cstheme="minorHAnsi"/>
        </w:rPr>
        <w:t xml:space="preserve">URL </w:t>
      </w:r>
      <w:proofErr w:type="spellStart"/>
      <w:r w:rsidRPr="005C0039">
        <w:rPr>
          <w:rFonts w:cstheme="minorHAnsi"/>
        </w:rPr>
        <w:t>for</w:t>
      </w:r>
      <w:proofErr w:type="spellEnd"/>
      <w:r w:rsidRPr="005C0039">
        <w:rPr>
          <w:rFonts w:cstheme="minorHAnsi"/>
        </w:rPr>
        <w:t xml:space="preserve"> Token </w:t>
      </w:r>
      <w:proofErr w:type="spellStart"/>
      <w:r w:rsidRPr="005C0039">
        <w:rPr>
          <w:rFonts w:cstheme="minorHAnsi"/>
        </w:rPr>
        <w:t>request</w:t>
      </w:r>
      <w:proofErr w:type="spellEnd"/>
    </w:p>
    <w:p w14:paraId="713B8359" w14:textId="77777777" w:rsidR="005C0039" w:rsidRPr="005C0039" w:rsidRDefault="005C0039" w:rsidP="0028645C">
      <w:pPr>
        <w:pStyle w:val="Lijstalinea"/>
        <w:numPr>
          <w:ilvl w:val="1"/>
          <w:numId w:val="15"/>
        </w:numPr>
        <w:rPr>
          <w:rFonts w:cstheme="minorHAnsi"/>
        </w:rPr>
      </w:pPr>
      <w:r w:rsidRPr="005C0039">
        <w:rPr>
          <w:rFonts w:cstheme="minorHAnsi"/>
        </w:rPr>
        <w:t xml:space="preserve">API </w:t>
      </w:r>
      <w:proofErr w:type="spellStart"/>
      <w:r w:rsidRPr="005C0039">
        <w:rPr>
          <w:rFonts w:cstheme="minorHAnsi"/>
        </w:rPr>
        <w:t>endpoint</w:t>
      </w:r>
      <w:proofErr w:type="spellEnd"/>
    </w:p>
    <w:p w14:paraId="132AF3FB" w14:textId="77777777" w:rsidR="005C0039" w:rsidRPr="005C0039" w:rsidRDefault="005C0039" w:rsidP="0028645C">
      <w:pPr>
        <w:pStyle w:val="Lijstalinea"/>
        <w:numPr>
          <w:ilvl w:val="0"/>
          <w:numId w:val="15"/>
        </w:numPr>
        <w:rPr>
          <w:rFonts w:cstheme="minorHAnsi"/>
          <w:lang w:val="en-US"/>
        </w:rPr>
      </w:pPr>
      <w:hyperlink r:id="rId24">
        <w:r w:rsidRPr="005C0039">
          <w:rPr>
            <w:rStyle w:val="Internetkoppeling"/>
            <w:rFonts w:cstheme="minorHAnsi"/>
            <w:lang w:val="en-US"/>
          </w:rPr>
          <w:t>https://sign.qa.fts.bosa.belgium.be/sign</w:t>
        </w:r>
      </w:hyperlink>
      <w:r w:rsidRPr="005C0039">
        <w:rPr>
          <w:rFonts w:cstheme="minorHAnsi"/>
          <w:lang w:val="en-US"/>
        </w:rPr>
        <w:t xml:space="preserve"> (yet to be launched) </w:t>
      </w:r>
    </w:p>
    <w:p w14:paraId="71DEB2EE" w14:textId="77777777" w:rsidR="005C0039" w:rsidRPr="005C0039" w:rsidRDefault="005C0039" w:rsidP="0028645C">
      <w:pPr>
        <w:pStyle w:val="Lijstalinea"/>
        <w:numPr>
          <w:ilvl w:val="1"/>
          <w:numId w:val="15"/>
        </w:numPr>
        <w:rPr>
          <w:rFonts w:cstheme="minorHAnsi"/>
          <w:lang w:val="en-US"/>
        </w:rPr>
      </w:pPr>
      <w:r w:rsidRPr="005C0039">
        <w:rPr>
          <w:rFonts w:cstheme="minorHAnsi"/>
          <w:lang w:val="en-US"/>
        </w:rPr>
        <w:t>WEBUI with manual procedure (upload and sign)</w:t>
      </w:r>
    </w:p>
    <w:p w14:paraId="078350FF" w14:textId="77777777" w:rsidR="005C0039" w:rsidRPr="005C0039" w:rsidRDefault="005C0039" w:rsidP="0028645C">
      <w:pPr>
        <w:pStyle w:val="Lijstalinea"/>
        <w:numPr>
          <w:ilvl w:val="0"/>
          <w:numId w:val="15"/>
        </w:numPr>
        <w:rPr>
          <w:rFonts w:cstheme="minorHAnsi"/>
          <w:lang w:val="en-US"/>
        </w:rPr>
      </w:pPr>
      <w:hyperlink r:id="rId25">
        <w:r w:rsidRPr="005C0039">
          <w:rPr>
            <w:rStyle w:val="Internetkoppeling"/>
            <w:rFonts w:cstheme="minorHAnsi"/>
            <w:lang w:val="en-US"/>
          </w:rPr>
          <w:t>https://mintest.qa.fts.bosa.belgium.be</w:t>
        </w:r>
      </w:hyperlink>
      <w:r w:rsidRPr="005C0039">
        <w:rPr>
          <w:rFonts w:cstheme="minorHAnsi"/>
          <w:lang w:val="en-US"/>
        </w:rPr>
        <w:t xml:space="preserve"> </w:t>
      </w:r>
    </w:p>
    <w:p w14:paraId="53C6F5EA" w14:textId="77777777" w:rsidR="005C0039" w:rsidRPr="005C0039" w:rsidRDefault="005C0039" w:rsidP="0028645C">
      <w:pPr>
        <w:pStyle w:val="Lijstalinea"/>
        <w:numPr>
          <w:ilvl w:val="1"/>
          <w:numId w:val="15"/>
        </w:numPr>
        <w:rPr>
          <w:rFonts w:cstheme="minorHAnsi"/>
          <w:lang w:val="en-US"/>
        </w:rPr>
      </w:pPr>
      <w:r w:rsidRPr="005C0039">
        <w:rPr>
          <w:rFonts w:cstheme="minorHAnsi"/>
          <w:lang w:val="en-US"/>
        </w:rPr>
        <w:t>Hosted version of fts-test-environment application</w:t>
      </w:r>
    </w:p>
    <w:p w14:paraId="12D50374" w14:textId="77777777" w:rsidR="005C0039" w:rsidRPr="005C0039" w:rsidRDefault="005C0039" w:rsidP="0028645C">
      <w:pPr>
        <w:pStyle w:val="Lijstalinea"/>
        <w:numPr>
          <w:ilvl w:val="1"/>
          <w:numId w:val="15"/>
        </w:numPr>
        <w:rPr>
          <w:rFonts w:cstheme="minorHAnsi"/>
          <w:lang w:val="en-US"/>
        </w:rPr>
      </w:pPr>
      <w:r w:rsidRPr="005C0039">
        <w:rPr>
          <w:rFonts w:cstheme="minorHAnsi"/>
          <w:lang w:val="en-US"/>
        </w:rPr>
        <w:t>Implements full flow using the storage bucket and redirection</w:t>
      </w:r>
    </w:p>
    <w:p w14:paraId="10F22CC5" w14:textId="77777777" w:rsidR="005C0039" w:rsidRPr="005C0039" w:rsidRDefault="005C0039" w:rsidP="0028645C">
      <w:pPr>
        <w:pStyle w:val="Lijstalinea"/>
        <w:numPr>
          <w:ilvl w:val="0"/>
          <w:numId w:val="15"/>
        </w:numPr>
        <w:rPr>
          <w:rFonts w:cstheme="minorHAnsi"/>
          <w:lang w:val="en-US"/>
        </w:rPr>
      </w:pPr>
      <w:hyperlink r:id="rId26">
        <w:r w:rsidRPr="005C0039">
          <w:rPr>
            <w:rStyle w:val="Internetkoppeling"/>
            <w:rFonts w:cstheme="minorHAnsi"/>
            <w:lang w:val="en-US"/>
          </w:rPr>
          <w:t>https://validate.qa.fts.bosa.belgium.be/signandvalidation/swagger-ui.html</w:t>
        </w:r>
      </w:hyperlink>
      <w:r w:rsidRPr="005C0039">
        <w:rPr>
          <w:rFonts w:cstheme="minorHAnsi"/>
          <w:lang w:val="en-US"/>
        </w:rPr>
        <w:t xml:space="preserve"> </w:t>
      </w:r>
    </w:p>
    <w:p w14:paraId="35AC3AD0" w14:textId="77777777" w:rsidR="005C0039" w:rsidRPr="005C0039" w:rsidRDefault="005C0039" w:rsidP="0028645C">
      <w:pPr>
        <w:pStyle w:val="Lijstalinea"/>
        <w:numPr>
          <w:ilvl w:val="1"/>
          <w:numId w:val="15"/>
        </w:numPr>
        <w:rPr>
          <w:rFonts w:cstheme="minorHAnsi"/>
        </w:rPr>
      </w:pPr>
      <w:r w:rsidRPr="005C0039">
        <w:rPr>
          <w:rFonts w:cstheme="minorHAnsi"/>
        </w:rPr>
        <w:t xml:space="preserve">Swagger </w:t>
      </w:r>
      <w:proofErr w:type="spellStart"/>
      <w:r w:rsidRPr="005C0039">
        <w:rPr>
          <w:rFonts w:cstheme="minorHAnsi"/>
        </w:rPr>
        <w:t>specification</w:t>
      </w:r>
      <w:proofErr w:type="spellEnd"/>
      <w:r w:rsidRPr="005C0039">
        <w:rPr>
          <w:rFonts w:cstheme="minorHAnsi"/>
        </w:rPr>
        <w:t xml:space="preserve"> REST API</w:t>
      </w:r>
    </w:p>
    <w:p w14:paraId="2B590EB6" w14:textId="77777777" w:rsidR="005C0039" w:rsidRDefault="005C0039" w:rsidP="003E2B90">
      <w:pPr>
        <w:pStyle w:val="Kop3"/>
      </w:pPr>
      <w:bookmarkStart w:id="26" w:name="_Toc94631776"/>
      <w:bookmarkStart w:id="27" w:name="_Toc95480247"/>
      <w:r w:rsidRPr="00BF455E">
        <w:t>2.4. Setup storage buckets</w:t>
      </w:r>
      <w:bookmarkEnd w:id="26"/>
      <w:bookmarkEnd w:id="27"/>
    </w:p>
    <w:p w14:paraId="12962B18" w14:textId="77777777" w:rsidR="005C0039" w:rsidRPr="005C0039" w:rsidRDefault="005C0039" w:rsidP="005C0039">
      <w:pPr>
        <w:rPr>
          <w:lang w:val="en-US"/>
        </w:rPr>
      </w:pPr>
      <w:r w:rsidRPr="005C0039">
        <w:rPr>
          <w:rStyle w:val="apple-tab-span"/>
          <w:rFonts w:ascii="Calibri Light" w:hAnsi="Calibri Light" w:cs="Calibri Light"/>
          <w:lang w:val="en-US"/>
        </w:rPr>
        <w:t>Your</w:t>
      </w:r>
      <w:r w:rsidRPr="005C0039">
        <w:rPr>
          <w:lang w:val="en-US"/>
        </w:rPr>
        <w:t xml:space="preserve"> storage bucket is a private storage location that holds the files to be signed when using eSignature, and configuration data that consists of customer-defined profiles that allow you to define: </w:t>
      </w:r>
    </w:p>
    <w:p w14:paraId="25FFFC6E" w14:textId="77777777" w:rsidR="005C0039" w:rsidRPr="005C0039" w:rsidRDefault="005C0039" w:rsidP="0028645C">
      <w:pPr>
        <w:pStyle w:val="Lijstalinea"/>
        <w:numPr>
          <w:ilvl w:val="0"/>
          <w:numId w:val="16"/>
        </w:numPr>
        <w:rPr>
          <w:color w:val="000000"/>
          <w:lang w:val="en-US"/>
        </w:rPr>
      </w:pPr>
      <w:r w:rsidRPr="005C0039">
        <w:rPr>
          <w:color w:val="000000"/>
          <w:lang w:val="en-US"/>
        </w:rPr>
        <w:t xml:space="preserve">how XML files are visualized when signing (XSLT) </w:t>
      </w:r>
    </w:p>
    <w:p w14:paraId="6883D117" w14:textId="77777777" w:rsidR="005C0039" w:rsidRPr="005C0039" w:rsidRDefault="005C0039" w:rsidP="0028645C">
      <w:pPr>
        <w:pStyle w:val="Lijstalinea"/>
        <w:numPr>
          <w:ilvl w:val="0"/>
          <w:numId w:val="16"/>
        </w:numPr>
        <w:rPr>
          <w:color w:val="000000"/>
          <w:lang w:val="en-US"/>
        </w:rPr>
      </w:pPr>
      <w:r w:rsidRPr="005C0039">
        <w:rPr>
          <w:color w:val="000000"/>
          <w:lang w:val="en-US"/>
        </w:rPr>
        <w:t xml:space="preserve">how visible signature fields should be added to PDF documents </w:t>
      </w:r>
    </w:p>
    <w:p w14:paraId="2CB1F237" w14:textId="77777777" w:rsidR="005C0039" w:rsidRPr="005C0039" w:rsidRDefault="005C0039" w:rsidP="005C0039">
      <w:pPr>
        <w:rPr>
          <w:color w:val="000000"/>
          <w:lang w:val="en-US"/>
        </w:rPr>
      </w:pPr>
      <w:r w:rsidRPr="005C0039">
        <w:rPr>
          <w:color w:val="000000"/>
          <w:lang w:val="en-US"/>
        </w:rPr>
        <w:t xml:space="preserve">BOSA will clean out old documents that were not deleted by the users of the service, except the configuration profiles. For this reason, every bucket has a mandatory “config” directory that is exempt from cleaning and should only be used to hold the XML and PDF profiles mentioned above. </w:t>
      </w:r>
    </w:p>
    <w:p w14:paraId="15DD86C7" w14:textId="77777777" w:rsidR="005C0039" w:rsidRPr="005C0039" w:rsidRDefault="005C0039" w:rsidP="005C0039">
      <w:pPr>
        <w:rPr>
          <w:color w:val="000000"/>
          <w:lang w:val="en-US"/>
        </w:rPr>
      </w:pPr>
      <w:r w:rsidRPr="005C0039">
        <w:rPr>
          <w:color w:val="000000"/>
          <w:lang w:val="en-US"/>
        </w:rPr>
        <w:t xml:space="preserve">To access the bucket an account is needed. To access the config directory a specific, second account is used. The reason for the split is that visible signature fields actually add content to the document when signing. Using a second account allows for more scrutiny who can define and alter this. It is possible to use the same password for both accounts if the split is not a requirement. </w:t>
      </w:r>
    </w:p>
    <w:p w14:paraId="7C9842D1" w14:textId="043F0131" w:rsidR="005C0039" w:rsidRPr="005C0039" w:rsidRDefault="005C0039" w:rsidP="005C0039">
      <w:pPr>
        <w:rPr>
          <w:color w:val="000000"/>
          <w:lang w:val="en-US"/>
        </w:rPr>
      </w:pPr>
      <w:r w:rsidRPr="005C0039">
        <w:rPr>
          <w:color w:val="000000"/>
          <w:lang w:val="en-US"/>
        </w:rPr>
        <w:lastRenderedPageBreak/>
        <w:t xml:space="preserve">As BOSA offers 4 environments which accounts each, a fixed naming scheme is used based on the chosen name for the storage bucket: </w:t>
      </w:r>
    </w:p>
    <w:p w14:paraId="78485484" w14:textId="77777777" w:rsidR="005C0039" w:rsidRPr="005C0039" w:rsidRDefault="005C0039" w:rsidP="0028645C">
      <w:pPr>
        <w:pStyle w:val="Lijstalinea"/>
        <w:numPr>
          <w:ilvl w:val="0"/>
          <w:numId w:val="17"/>
        </w:numPr>
        <w:rPr>
          <w:color w:val="000000"/>
          <w:lang w:val="en-US"/>
        </w:rPr>
      </w:pPr>
      <w:r w:rsidRPr="005C0039">
        <w:rPr>
          <w:color w:val="000000"/>
          <w:lang w:val="en-US"/>
        </w:rPr>
        <w:t xml:space="preserve">based on the </w:t>
      </w:r>
      <w:proofErr w:type="spellStart"/>
      <w:r w:rsidRPr="005C0039">
        <w:rPr>
          <w:color w:val="000000"/>
          <w:lang w:val="en-US"/>
        </w:rPr>
        <w:t>basename</w:t>
      </w:r>
      <w:proofErr w:type="spellEnd"/>
      <w:r w:rsidRPr="005C0039">
        <w:rPr>
          <w:color w:val="000000"/>
          <w:lang w:val="en-US"/>
        </w:rPr>
        <w:t xml:space="preserve"> buckets will be created all environments;</w:t>
      </w:r>
    </w:p>
    <w:p w14:paraId="09DF5141" w14:textId="77777777" w:rsidR="005C0039" w:rsidRPr="005C0039" w:rsidRDefault="005C0039" w:rsidP="0028645C">
      <w:pPr>
        <w:pStyle w:val="Lijstalinea"/>
        <w:numPr>
          <w:ilvl w:val="0"/>
          <w:numId w:val="17"/>
        </w:numPr>
        <w:rPr>
          <w:color w:val="000000"/>
          <w:lang w:val="en-US"/>
        </w:rPr>
      </w:pPr>
      <w:r w:rsidRPr="005C0039">
        <w:rPr>
          <w:color w:val="000000"/>
          <w:lang w:val="en-US"/>
        </w:rPr>
        <w:t>per bucket 2 accounts are configured o one for managing the files that require signing as well as the signed versions;</w:t>
      </w:r>
    </w:p>
    <w:p w14:paraId="573CE37C" w14:textId="77777777" w:rsidR="005C0039" w:rsidRPr="005C0039" w:rsidRDefault="005C0039" w:rsidP="0028645C">
      <w:pPr>
        <w:pStyle w:val="Lijstalinea"/>
        <w:numPr>
          <w:ilvl w:val="0"/>
          <w:numId w:val="17"/>
        </w:numPr>
        <w:rPr>
          <w:color w:val="000000"/>
          <w:lang w:val="en-US"/>
        </w:rPr>
      </w:pPr>
      <w:r w:rsidRPr="005C0039">
        <w:rPr>
          <w:color w:val="000000"/>
          <w:lang w:val="en-US"/>
        </w:rPr>
        <w:t xml:space="preserve">another one to manage the configuration files for XLST visualization and to create visual signature fields in PDF documents. </w:t>
      </w:r>
    </w:p>
    <w:p w14:paraId="6E8CB00F" w14:textId="77777777" w:rsidR="005C0039" w:rsidRPr="005C0039" w:rsidRDefault="005C0039" w:rsidP="005C0039">
      <w:pPr>
        <w:rPr>
          <w:color w:val="000000"/>
          <w:lang w:val="en-US"/>
        </w:rPr>
      </w:pPr>
      <w:r w:rsidRPr="005C0039">
        <w:rPr>
          <w:color w:val="000000"/>
          <w:lang w:val="en-US"/>
        </w:rPr>
        <w:t xml:space="preserve">The account passwords will be set to a default and must be changed before usage. The naming scheme used is as follows: </w:t>
      </w:r>
    </w:p>
    <w:tbl>
      <w:tblPr>
        <w:tblStyle w:val="Tabelraster"/>
        <w:tblW w:w="0" w:type="auto"/>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ook w:val="04A0" w:firstRow="1" w:lastRow="0" w:firstColumn="1" w:lastColumn="0" w:noHBand="0" w:noVBand="1"/>
      </w:tblPr>
      <w:tblGrid>
        <w:gridCol w:w="2337"/>
        <w:gridCol w:w="2337"/>
        <w:gridCol w:w="2338"/>
        <w:gridCol w:w="2338"/>
      </w:tblGrid>
      <w:tr w:rsidR="005C0039" w:rsidRPr="00BF455E" w14:paraId="216020D5" w14:textId="77777777" w:rsidTr="005C0039">
        <w:tc>
          <w:tcPr>
            <w:tcW w:w="2337" w:type="dxa"/>
            <w:shd w:val="clear" w:color="auto" w:fill="2CB8A5" w:themeFill="accent3"/>
          </w:tcPr>
          <w:p w14:paraId="264B18A7" w14:textId="77777777" w:rsidR="005C0039" w:rsidRPr="00BF455E" w:rsidRDefault="005C0039" w:rsidP="006F76E8">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environment</w:t>
            </w:r>
          </w:p>
        </w:tc>
        <w:tc>
          <w:tcPr>
            <w:tcW w:w="2337" w:type="dxa"/>
            <w:shd w:val="clear" w:color="auto" w:fill="2CB8A5" w:themeFill="accent3"/>
          </w:tcPr>
          <w:p w14:paraId="29FD730B" w14:textId="77777777" w:rsidR="005C0039" w:rsidRPr="00BF455E" w:rsidRDefault="005C0039" w:rsidP="006F76E8">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b/>
                <w:bCs/>
                <w:color w:val="000000"/>
              </w:rPr>
              <w:t>bucket</w:t>
            </w:r>
          </w:p>
        </w:tc>
        <w:tc>
          <w:tcPr>
            <w:tcW w:w="2338" w:type="dxa"/>
            <w:shd w:val="clear" w:color="auto" w:fill="2CB8A5" w:themeFill="accent3"/>
          </w:tcPr>
          <w:p w14:paraId="7B33458F" w14:textId="77777777" w:rsidR="005C0039" w:rsidRPr="00BF455E" w:rsidRDefault="005C0039" w:rsidP="006F76E8">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w:t>
            </w:r>
          </w:p>
        </w:tc>
        <w:tc>
          <w:tcPr>
            <w:tcW w:w="2338" w:type="dxa"/>
            <w:shd w:val="clear" w:color="auto" w:fill="2CB8A5" w:themeFill="accent3"/>
          </w:tcPr>
          <w:p w14:paraId="7900739C" w14:textId="77777777" w:rsidR="005C0039" w:rsidRPr="00BF455E" w:rsidRDefault="005C0039" w:rsidP="006F76E8">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Account-</w:t>
            </w:r>
            <w:proofErr w:type="spellStart"/>
            <w:r w:rsidRPr="00BF455E">
              <w:rPr>
                <w:rFonts w:ascii="Calibri Light" w:hAnsi="Calibri Light" w:cs="Calibri Light"/>
                <w:color w:val="000000"/>
              </w:rPr>
              <w:t>config</w:t>
            </w:r>
            <w:proofErr w:type="spellEnd"/>
          </w:p>
        </w:tc>
      </w:tr>
      <w:tr w:rsidR="005C0039" w:rsidRPr="00BF455E" w14:paraId="4BFDA58B" w14:textId="77777777" w:rsidTr="005C0039">
        <w:tc>
          <w:tcPr>
            <w:tcW w:w="2337" w:type="dxa"/>
          </w:tcPr>
          <w:p w14:paraId="7FD85A46" w14:textId="77777777" w:rsidR="005C0039" w:rsidRPr="005C0039" w:rsidRDefault="005C0039" w:rsidP="006F76E8">
            <w:pPr>
              <w:suppressAutoHyphens w:val="0"/>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TA</w:t>
            </w:r>
          </w:p>
        </w:tc>
        <w:tc>
          <w:tcPr>
            <w:tcW w:w="2337" w:type="dxa"/>
          </w:tcPr>
          <w:p w14:paraId="2A0C39E6" w14:textId="77777777" w:rsidR="005C0039" w:rsidRPr="00BF455E" w:rsidRDefault="005C0039" w:rsidP="006F76E8">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3215F9CF" w14:textId="77777777" w:rsidR="005C0039" w:rsidRPr="00BF455E" w:rsidRDefault="005C0039" w:rsidP="006F76E8">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-ta</w:t>
            </w:r>
          </w:p>
        </w:tc>
        <w:tc>
          <w:tcPr>
            <w:tcW w:w="2338" w:type="dxa"/>
          </w:tcPr>
          <w:p w14:paraId="101D3818" w14:textId="77777777" w:rsidR="005C0039" w:rsidRPr="00BF455E" w:rsidRDefault="005C0039" w:rsidP="006F76E8">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roofErr w:type="spellStart"/>
            <w:r w:rsidRPr="00313909">
              <w:rPr>
                <w:rFonts w:ascii="Calibri Light" w:hAnsi="Calibri Light" w:cs="Calibri Light"/>
                <w:color w:val="000000"/>
              </w:rPr>
              <w:t>config</w:t>
            </w:r>
            <w:proofErr w:type="spellEnd"/>
            <w:r w:rsidRPr="00BF455E">
              <w:rPr>
                <w:rFonts w:ascii="Calibri Light" w:hAnsi="Calibri Light" w:cs="Calibri Light"/>
                <w:color w:val="000000"/>
              </w:rPr>
              <w:t>-ta</w:t>
            </w:r>
          </w:p>
        </w:tc>
      </w:tr>
      <w:tr w:rsidR="005C0039" w:rsidRPr="00BF455E" w14:paraId="5EF42359" w14:textId="77777777" w:rsidTr="005C0039">
        <w:tc>
          <w:tcPr>
            <w:tcW w:w="2337" w:type="dxa"/>
          </w:tcPr>
          <w:p w14:paraId="5CC4A182" w14:textId="77777777" w:rsidR="005C0039" w:rsidRPr="005C0039" w:rsidRDefault="005C0039" w:rsidP="006F76E8">
            <w:pPr>
              <w:suppressAutoHyphens w:val="0"/>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QA</w:t>
            </w:r>
          </w:p>
        </w:tc>
        <w:tc>
          <w:tcPr>
            <w:tcW w:w="2337" w:type="dxa"/>
          </w:tcPr>
          <w:p w14:paraId="7E74D429" w14:textId="77777777" w:rsidR="005C0039" w:rsidRPr="00BF455E" w:rsidRDefault="005C0039" w:rsidP="006F76E8">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62FC243A" w14:textId="77777777" w:rsidR="005C0039" w:rsidRPr="00BF455E" w:rsidRDefault="005C0039" w:rsidP="006F76E8">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w:t>
            </w:r>
            <w:proofErr w:type="spellStart"/>
            <w:r w:rsidRPr="00BF455E">
              <w:rPr>
                <w:rFonts w:ascii="Calibri Light" w:hAnsi="Calibri Light" w:cs="Calibri Light"/>
                <w:color w:val="000000"/>
              </w:rPr>
              <w:t>qa</w:t>
            </w:r>
            <w:proofErr w:type="spellEnd"/>
          </w:p>
        </w:tc>
        <w:tc>
          <w:tcPr>
            <w:tcW w:w="2338" w:type="dxa"/>
          </w:tcPr>
          <w:p w14:paraId="7E069E4E" w14:textId="77777777" w:rsidR="005C0039" w:rsidRPr="00BF455E" w:rsidRDefault="005C0039" w:rsidP="006F76E8">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roofErr w:type="spellStart"/>
            <w:r w:rsidRPr="00313909">
              <w:rPr>
                <w:rFonts w:ascii="Calibri Light" w:hAnsi="Calibri Light" w:cs="Calibri Light"/>
                <w:color w:val="000000"/>
              </w:rPr>
              <w:t>config</w:t>
            </w:r>
            <w:proofErr w:type="spellEnd"/>
            <w:r w:rsidRPr="00BF455E">
              <w:rPr>
                <w:rFonts w:ascii="Calibri Light" w:hAnsi="Calibri Light" w:cs="Calibri Light"/>
                <w:color w:val="000000"/>
              </w:rPr>
              <w:t>-</w:t>
            </w:r>
            <w:proofErr w:type="spellStart"/>
            <w:r w:rsidRPr="00BF455E">
              <w:rPr>
                <w:rFonts w:ascii="Calibri Light" w:hAnsi="Calibri Light" w:cs="Calibri Light"/>
                <w:color w:val="000000"/>
              </w:rPr>
              <w:t>qa</w:t>
            </w:r>
            <w:proofErr w:type="spellEnd"/>
          </w:p>
        </w:tc>
      </w:tr>
      <w:tr w:rsidR="005C0039" w:rsidRPr="00BF455E" w14:paraId="4B3E8A80" w14:textId="77777777" w:rsidTr="005C0039">
        <w:tc>
          <w:tcPr>
            <w:tcW w:w="2337" w:type="dxa"/>
          </w:tcPr>
          <w:p w14:paraId="56FD07D7" w14:textId="77777777" w:rsidR="005C0039" w:rsidRPr="005C0039" w:rsidRDefault="005C0039" w:rsidP="006F76E8">
            <w:pPr>
              <w:suppressAutoHyphens w:val="0"/>
              <w:autoSpaceDE w:val="0"/>
              <w:autoSpaceDN w:val="0"/>
              <w:adjustRightInd w:val="0"/>
              <w:spacing w:after="0" w:line="360" w:lineRule="auto"/>
              <w:rPr>
                <w:rFonts w:ascii="Calibri Light" w:hAnsi="Calibri Light" w:cs="Calibri Light"/>
                <w:b/>
                <w:bCs/>
                <w:color w:val="000000"/>
              </w:rPr>
            </w:pPr>
            <w:r w:rsidRPr="005C0039">
              <w:rPr>
                <w:rFonts w:ascii="Calibri Light" w:eastAsia="Times New Roman" w:hAnsi="Calibri Light" w:cs="Calibri Light"/>
                <w:b/>
                <w:bCs/>
                <w:color w:val="1C1C1C"/>
                <w:sz w:val="18"/>
                <w:szCs w:val="18"/>
              </w:rPr>
              <w:t>INT</w:t>
            </w:r>
          </w:p>
        </w:tc>
        <w:tc>
          <w:tcPr>
            <w:tcW w:w="2337" w:type="dxa"/>
          </w:tcPr>
          <w:p w14:paraId="44229C45" w14:textId="77777777" w:rsidR="005C0039" w:rsidRPr="00BF455E" w:rsidRDefault="005C0039" w:rsidP="006F76E8">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7ED1E2BF" w14:textId="77777777" w:rsidR="005C0039" w:rsidRPr="00BF455E" w:rsidRDefault="005C0039" w:rsidP="006F76E8">
            <w:pPr>
              <w:suppressAutoHyphens w:val="0"/>
              <w:autoSpaceDE w:val="0"/>
              <w:autoSpaceDN w:val="0"/>
              <w:adjustRightInd w:val="0"/>
              <w:spacing w:after="0" w:line="360" w:lineRule="auto"/>
              <w:rPr>
                <w:rFonts w:ascii="Calibri Light" w:hAnsi="Calibri Light" w:cs="Calibri Light"/>
                <w:color w:val="000000"/>
              </w:rPr>
            </w:pPr>
            <w:r w:rsidRPr="00BF455E">
              <w:rPr>
                <w:rFonts w:ascii="Calibri Light" w:hAnsi="Calibri Light" w:cs="Calibri Light"/>
                <w:color w:val="000000"/>
              </w:rPr>
              <w:t>B</w:t>
            </w:r>
            <w:r w:rsidRPr="00313909">
              <w:rPr>
                <w:rFonts w:ascii="Calibri Light" w:hAnsi="Calibri Light" w:cs="Calibri Light"/>
                <w:color w:val="000000"/>
              </w:rPr>
              <w:t>ucket</w:t>
            </w:r>
            <w:r w:rsidRPr="00BF455E">
              <w:rPr>
                <w:rFonts w:ascii="Calibri Light" w:hAnsi="Calibri Light" w:cs="Calibri Light"/>
                <w:color w:val="000000"/>
              </w:rPr>
              <w:t>-int</w:t>
            </w:r>
          </w:p>
        </w:tc>
        <w:tc>
          <w:tcPr>
            <w:tcW w:w="2338" w:type="dxa"/>
          </w:tcPr>
          <w:p w14:paraId="54F4B7DD" w14:textId="77777777" w:rsidR="005C0039" w:rsidRPr="00BF455E" w:rsidRDefault="005C0039" w:rsidP="006F76E8">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roofErr w:type="spellStart"/>
            <w:r w:rsidRPr="00313909">
              <w:rPr>
                <w:rFonts w:ascii="Calibri Light" w:hAnsi="Calibri Light" w:cs="Calibri Light"/>
                <w:color w:val="000000"/>
              </w:rPr>
              <w:t>config</w:t>
            </w:r>
            <w:proofErr w:type="spellEnd"/>
            <w:r w:rsidRPr="00BF455E">
              <w:rPr>
                <w:rFonts w:ascii="Calibri Light" w:hAnsi="Calibri Light" w:cs="Calibri Light"/>
                <w:color w:val="000000"/>
              </w:rPr>
              <w:t>-int</w:t>
            </w:r>
          </w:p>
        </w:tc>
      </w:tr>
      <w:tr w:rsidR="005C0039" w:rsidRPr="00BF455E" w14:paraId="7F199470" w14:textId="77777777" w:rsidTr="005C0039">
        <w:tc>
          <w:tcPr>
            <w:tcW w:w="2337" w:type="dxa"/>
          </w:tcPr>
          <w:p w14:paraId="39543BF3" w14:textId="77777777" w:rsidR="005C0039" w:rsidRPr="005C0039" w:rsidRDefault="005C0039" w:rsidP="006F76E8">
            <w:pPr>
              <w:suppressAutoHyphens w:val="0"/>
              <w:autoSpaceDE w:val="0"/>
              <w:autoSpaceDN w:val="0"/>
              <w:adjustRightInd w:val="0"/>
              <w:spacing w:after="0" w:line="360" w:lineRule="auto"/>
              <w:rPr>
                <w:rFonts w:ascii="Calibri Light" w:eastAsia="Times New Roman" w:hAnsi="Calibri Light" w:cs="Calibri Light"/>
                <w:b/>
                <w:bCs/>
                <w:color w:val="1C1C1C"/>
                <w:sz w:val="18"/>
                <w:szCs w:val="18"/>
              </w:rPr>
            </w:pPr>
            <w:r w:rsidRPr="005C0039">
              <w:rPr>
                <w:rFonts w:ascii="Calibri Light" w:eastAsia="Times New Roman" w:hAnsi="Calibri Light" w:cs="Calibri Light"/>
                <w:b/>
                <w:bCs/>
                <w:color w:val="1C1C1C"/>
                <w:sz w:val="18"/>
                <w:szCs w:val="18"/>
              </w:rPr>
              <w:t>PROD</w:t>
            </w:r>
          </w:p>
        </w:tc>
        <w:tc>
          <w:tcPr>
            <w:tcW w:w="2337" w:type="dxa"/>
          </w:tcPr>
          <w:p w14:paraId="6F8C9EE2" w14:textId="77777777" w:rsidR="005C0039" w:rsidRPr="00BF455E" w:rsidRDefault="005C0039" w:rsidP="006F76E8">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 xml:space="preserve">bucket </w:t>
            </w:r>
          </w:p>
        </w:tc>
        <w:tc>
          <w:tcPr>
            <w:tcW w:w="2338" w:type="dxa"/>
          </w:tcPr>
          <w:p w14:paraId="00B83A7E" w14:textId="77777777" w:rsidR="005C0039" w:rsidRPr="00BF455E" w:rsidRDefault="005C0039" w:rsidP="006F76E8">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
        </w:tc>
        <w:tc>
          <w:tcPr>
            <w:tcW w:w="2338" w:type="dxa"/>
          </w:tcPr>
          <w:p w14:paraId="36A8A6F3" w14:textId="77777777" w:rsidR="005C0039" w:rsidRPr="00BF455E" w:rsidRDefault="005C0039" w:rsidP="006F76E8">
            <w:pPr>
              <w:suppressAutoHyphens w:val="0"/>
              <w:autoSpaceDE w:val="0"/>
              <w:autoSpaceDN w:val="0"/>
              <w:adjustRightInd w:val="0"/>
              <w:spacing w:after="0" w:line="360" w:lineRule="auto"/>
              <w:rPr>
                <w:rFonts w:ascii="Calibri Light" w:hAnsi="Calibri Light" w:cs="Calibri Light"/>
                <w:color w:val="000000"/>
              </w:rPr>
            </w:pPr>
            <w:r w:rsidRPr="00313909">
              <w:rPr>
                <w:rFonts w:ascii="Calibri Light" w:hAnsi="Calibri Light" w:cs="Calibri Light"/>
                <w:color w:val="000000"/>
              </w:rPr>
              <w:t>bucket-</w:t>
            </w:r>
            <w:proofErr w:type="spellStart"/>
            <w:r w:rsidRPr="00313909">
              <w:rPr>
                <w:rFonts w:ascii="Calibri Light" w:hAnsi="Calibri Light" w:cs="Calibri Light"/>
                <w:color w:val="000000"/>
              </w:rPr>
              <w:t>config</w:t>
            </w:r>
            <w:proofErr w:type="spellEnd"/>
          </w:p>
        </w:tc>
      </w:tr>
    </w:tbl>
    <w:p w14:paraId="13608207" w14:textId="77777777" w:rsidR="005C0039" w:rsidRPr="00313909" w:rsidRDefault="005C0039" w:rsidP="005C0039">
      <w:pPr>
        <w:suppressAutoHyphens w:val="0"/>
        <w:autoSpaceDE w:val="0"/>
        <w:autoSpaceDN w:val="0"/>
        <w:adjustRightInd w:val="0"/>
        <w:spacing w:after="0"/>
        <w:rPr>
          <w:rFonts w:ascii="Calibri Light" w:hAnsi="Calibri Light" w:cs="Calibri Light"/>
          <w:color w:val="000000"/>
        </w:rPr>
      </w:pPr>
    </w:p>
    <w:p w14:paraId="78690B66" w14:textId="77777777" w:rsidR="005C0039" w:rsidRPr="005C0039" w:rsidRDefault="005C0039" w:rsidP="005C0039">
      <w:pPr>
        <w:rPr>
          <w:lang w:val="en-US"/>
        </w:rPr>
      </w:pPr>
      <w:r w:rsidRPr="005C0039">
        <w:rPr>
          <w:lang w:val="en-US"/>
        </w:rPr>
        <w:t>It is possible to request multiple storage buckets should business requirements demand this.</w:t>
      </w:r>
    </w:p>
    <w:p w14:paraId="70E7457B" w14:textId="77777777" w:rsidR="005C0039" w:rsidRPr="005C0039" w:rsidRDefault="005C0039" w:rsidP="003E2B90">
      <w:pPr>
        <w:pStyle w:val="Kop3"/>
        <w:rPr>
          <w:lang w:val="en-US"/>
        </w:rPr>
      </w:pPr>
      <w:bookmarkStart w:id="28" w:name="_Toc94631777"/>
      <w:bookmarkStart w:id="29" w:name="_Toc95480248"/>
      <w:r w:rsidRPr="005C0039">
        <w:rPr>
          <w:lang w:val="en-US"/>
        </w:rPr>
        <w:t>2.5. Signing profiles</w:t>
      </w:r>
      <w:bookmarkEnd w:id="28"/>
      <w:bookmarkEnd w:id="29"/>
    </w:p>
    <w:p w14:paraId="73618295" w14:textId="77777777" w:rsidR="005C0039" w:rsidRPr="005C0039" w:rsidRDefault="005C0039" w:rsidP="005C0039">
      <w:pPr>
        <w:rPr>
          <w:lang w:val="en-US"/>
        </w:rPr>
      </w:pPr>
      <w:r w:rsidRPr="005C0039">
        <w:rPr>
          <w:lang w:val="en-US"/>
        </w:rPr>
        <w:t xml:space="preserve">To instruct the service what level of signature should be generated on a document, base profiles have been defined for common use cases. The profile definitions are available on </w:t>
      </w:r>
      <w:hyperlink r:id="rId27" w:history="1">
        <w:r w:rsidRPr="005C0039">
          <w:rPr>
            <w:rStyle w:val="Hyperlink"/>
            <w:rFonts w:cstheme="minorHAnsi"/>
            <w:lang w:val="en-US"/>
          </w:rPr>
          <w:t>https://github.com/Fedict/fts-sign-validation/tree/master/parameters/signature</w:t>
        </w:r>
      </w:hyperlink>
      <w:r w:rsidRPr="005C0039">
        <w:rPr>
          <w:rFonts w:cstheme="minorHAnsi"/>
          <w:lang w:val="en-US"/>
        </w:rPr>
        <w:t>.</w:t>
      </w:r>
      <w:r w:rsidRPr="005C0039">
        <w:rPr>
          <w:lang w:val="en-US"/>
        </w:rPr>
        <w:t xml:space="preserve"> </w:t>
      </w:r>
    </w:p>
    <w:p w14:paraId="7EDB748D" w14:textId="77777777" w:rsidR="005C0039" w:rsidRPr="005C0039" w:rsidRDefault="005C0039" w:rsidP="005C0039">
      <w:pPr>
        <w:rPr>
          <w:lang w:val="en-US"/>
        </w:rPr>
      </w:pPr>
      <w:r w:rsidRPr="005C0039">
        <w:rPr>
          <w:lang w:val="en-US"/>
        </w:rPr>
        <w:t>The current profiles that are readily available are:</w:t>
      </w:r>
    </w:p>
    <w:tbl>
      <w:tblPr>
        <w:tblW w:w="8931" w:type="dxa"/>
        <w:tblInd w:w="70" w:type="dxa"/>
        <w:tblLayout w:type="fixed"/>
        <w:tblCellMar>
          <w:left w:w="70" w:type="dxa"/>
          <w:right w:w="70" w:type="dxa"/>
        </w:tblCellMar>
        <w:tblLook w:val="04A0" w:firstRow="1" w:lastRow="0" w:firstColumn="1" w:lastColumn="0" w:noHBand="0" w:noVBand="1"/>
      </w:tblPr>
      <w:tblGrid>
        <w:gridCol w:w="2446"/>
        <w:gridCol w:w="2267"/>
        <w:gridCol w:w="1844"/>
        <w:gridCol w:w="2374"/>
      </w:tblGrid>
      <w:tr w:rsidR="005C0039" w:rsidRPr="00BF455E" w14:paraId="1E6E6574" w14:textId="77777777" w:rsidTr="005C0039">
        <w:trPr>
          <w:trHeight w:val="290"/>
        </w:trPr>
        <w:tc>
          <w:tcPr>
            <w:tcW w:w="2445"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4413511D" w14:textId="77777777" w:rsidR="005C0039" w:rsidRPr="005C0039" w:rsidRDefault="005C0039" w:rsidP="006F76E8">
            <w:pPr>
              <w:widowControl w:val="0"/>
              <w:rPr>
                <w:rFonts w:cstheme="minorHAnsi"/>
                <w:b/>
                <w:bCs/>
                <w:color w:val="000000"/>
                <w:sz w:val="16"/>
                <w:szCs w:val="16"/>
              </w:rPr>
            </w:pPr>
            <w:r w:rsidRPr="005C0039">
              <w:rPr>
                <w:rFonts w:cstheme="minorHAnsi"/>
                <w:b/>
                <w:bCs/>
                <w:color w:val="000000"/>
                <w:sz w:val="16"/>
                <w:szCs w:val="16"/>
              </w:rPr>
              <w:t>PROFIELNAAM</w:t>
            </w:r>
          </w:p>
        </w:tc>
        <w:tc>
          <w:tcPr>
            <w:tcW w:w="2267"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341BA42C" w14:textId="77777777" w:rsidR="005C0039" w:rsidRPr="005C0039" w:rsidRDefault="005C0039" w:rsidP="006F76E8">
            <w:pPr>
              <w:widowControl w:val="0"/>
              <w:rPr>
                <w:rFonts w:cstheme="minorHAnsi"/>
                <w:b/>
                <w:bCs/>
                <w:color w:val="000000"/>
                <w:sz w:val="16"/>
                <w:szCs w:val="16"/>
              </w:rPr>
            </w:pPr>
            <w:r w:rsidRPr="005C0039">
              <w:rPr>
                <w:rFonts w:cstheme="minorHAnsi"/>
                <w:b/>
                <w:bCs/>
                <w:color w:val="000000"/>
                <w:sz w:val="16"/>
                <w:szCs w:val="16"/>
              </w:rPr>
              <w:t>PROFIEL</w:t>
            </w:r>
          </w:p>
        </w:tc>
        <w:tc>
          <w:tcPr>
            <w:tcW w:w="184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2375EF46" w14:textId="77777777" w:rsidR="005C0039" w:rsidRPr="005C0039" w:rsidRDefault="005C0039" w:rsidP="006F76E8">
            <w:pPr>
              <w:widowControl w:val="0"/>
              <w:rPr>
                <w:rFonts w:cstheme="minorHAnsi"/>
                <w:b/>
                <w:bCs/>
                <w:color w:val="000000"/>
                <w:sz w:val="16"/>
                <w:szCs w:val="16"/>
              </w:rPr>
            </w:pPr>
            <w:r w:rsidRPr="005C0039">
              <w:rPr>
                <w:rFonts w:cstheme="minorHAnsi"/>
                <w:b/>
                <w:bCs/>
                <w:color w:val="000000"/>
                <w:sz w:val="16"/>
                <w:szCs w:val="16"/>
              </w:rPr>
              <w:t>FORMAAT</w:t>
            </w:r>
          </w:p>
        </w:tc>
        <w:tc>
          <w:tcPr>
            <w:tcW w:w="2374" w:type="dxa"/>
            <w:tcBorders>
              <w:top w:val="single" w:sz="4" w:space="0" w:color="008BAC"/>
              <w:left w:val="single" w:sz="4" w:space="0" w:color="008BAC"/>
              <w:bottom w:val="single" w:sz="4" w:space="0" w:color="057A8B" w:themeColor="text2"/>
              <w:right w:val="single" w:sz="4" w:space="0" w:color="008BAC"/>
            </w:tcBorders>
            <w:shd w:val="clear" w:color="auto" w:fill="2CB8A5" w:themeFill="accent3"/>
            <w:vAlign w:val="bottom"/>
          </w:tcPr>
          <w:p w14:paraId="7E69083F" w14:textId="77777777" w:rsidR="005C0039" w:rsidRPr="005C0039" w:rsidRDefault="005C0039" w:rsidP="006F76E8">
            <w:pPr>
              <w:widowControl w:val="0"/>
              <w:rPr>
                <w:rFonts w:cstheme="minorHAnsi"/>
                <w:b/>
                <w:bCs/>
                <w:color w:val="000000"/>
                <w:sz w:val="16"/>
                <w:szCs w:val="16"/>
              </w:rPr>
            </w:pPr>
            <w:r w:rsidRPr="005C0039">
              <w:rPr>
                <w:rFonts w:cstheme="minorHAnsi"/>
                <w:b/>
                <w:bCs/>
                <w:color w:val="000000"/>
                <w:sz w:val="16"/>
                <w:szCs w:val="16"/>
              </w:rPr>
              <w:t>REMARK</w:t>
            </w:r>
          </w:p>
        </w:tc>
      </w:tr>
      <w:tr w:rsidR="005C0039" w:rsidRPr="00BF455E" w14:paraId="217C72DD" w14:textId="77777777" w:rsidTr="005C0039">
        <w:trPr>
          <w:trHeight w:val="290"/>
        </w:trPr>
        <w:tc>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C36E3B1"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CADES_1</w:t>
            </w:r>
          </w:p>
        </w:tc>
        <w:tc>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0C9BAE5" w14:textId="77777777"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CAdES_BASELINE_B</w:t>
            </w:r>
            <w:proofErr w:type="spellEnd"/>
          </w:p>
        </w:tc>
        <w:tc>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4613A281" w14:textId="77777777"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ASiC_S</w:t>
            </w:r>
            <w:proofErr w:type="spellEnd"/>
          </w:p>
        </w:tc>
        <w:tc>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A4E1B5B"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37D7F6A8" w14:textId="77777777" w:rsidTr="005C0039">
        <w:trPr>
          <w:trHeight w:val="290"/>
        </w:trPr>
        <w:tc>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E4F450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CADES_2</w:t>
            </w:r>
          </w:p>
        </w:tc>
        <w:tc>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218E97B" w14:textId="77777777"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CAdES_BASELINE_B</w:t>
            </w:r>
            <w:proofErr w:type="spellEnd"/>
          </w:p>
        </w:tc>
        <w:tc>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0C1BA6D" w14:textId="77777777"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ASiC_E</w:t>
            </w:r>
            <w:proofErr w:type="spellEnd"/>
          </w:p>
        </w:tc>
        <w:tc>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319978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FD5F483" w14:textId="77777777" w:rsidTr="005C0039">
        <w:trPr>
          <w:trHeight w:val="290"/>
        </w:trPr>
        <w:tc>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31E5D6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lastRenderedPageBreak/>
              <w:t>CADES_LTA</w:t>
            </w:r>
          </w:p>
        </w:tc>
        <w:tc>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EF11D9D" w14:textId="77777777"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CAdES_BASELINE_LTA</w:t>
            </w:r>
            <w:proofErr w:type="spellEnd"/>
          </w:p>
        </w:tc>
        <w:tc>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30A060C" w14:textId="77777777"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ASiC_E</w:t>
            </w:r>
            <w:proofErr w:type="spellEnd"/>
            <w:r w:rsidRPr="005C0039">
              <w:rPr>
                <w:rFonts w:cstheme="minorHAnsi"/>
                <w:color w:val="000000"/>
                <w:sz w:val="16"/>
                <w:szCs w:val="16"/>
              </w:rPr>
              <w:t xml:space="preserve"> DETACHED</w:t>
            </w:r>
          </w:p>
        </w:tc>
        <w:tc>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296D77F"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23073806" w14:textId="77777777" w:rsidTr="005C0039">
        <w:trPr>
          <w:trHeight w:val="290"/>
        </w:trPr>
        <w:tc>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E12031C"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CADES_LTA_ENVELOPING</w:t>
            </w:r>
          </w:p>
        </w:tc>
        <w:tc>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40E0185" w14:textId="77777777"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CAdES_BASELINE_LTA</w:t>
            </w:r>
            <w:proofErr w:type="spellEnd"/>
          </w:p>
        </w:tc>
        <w:tc>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85D1593"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ENVELOPING</w:t>
            </w:r>
          </w:p>
        </w:tc>
        <w:tc>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46115C1A"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174F11AF" w14:textId="77777777" w:rsidTr="005C0039">
        <w:trPr>
          <w:trHeight w:val="290"/>
        </w:trPr>
        <w:tc>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6FD0B34"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PADES_1</w:t>
            </w:r>
          </w:p>
        </w:tc>
        <w:tc>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4A3BF9B" w14:textId="77777777"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PAdES_BASELINE_B</w:t>
            </w:r>
            <w:proofErr w:type="spellEnd"/>
          </w:p>
        </w:tc>
        <w:tc>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8FA5E7E"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8080906"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731B71D2" w14:textId="77777777" w:rsidTr="005C0039">
        <w:trPr>
          <w:trHeight w:val="290"/>
        </w:trPr>
        <w:tc>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4F662CA2"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PADES_LTA</w:t>
            </w:r>
          </w:p>
        </w:tc>
        <w:tc>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DCB1653" w14:textId="77777777"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PAdES_BASELINE_LTA</w:t>
            </w:r>
            <w:proofErr w:type="spellEnd"/>
          </w:p>
        </w:tc>
        <w:tc>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3242EF8"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E2A9823"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5C0039" w14:paraId="54E18364" w14:textId="77777777" w:rsidTr="005C0039">
        <w:trPr>
          <w:trHeight w:val="290"/>
        </w:trPr>
        <w:tc>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EEA6FE9"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PADES_LTA_EXP_ALLOW</w:t>
            </w:r>
          </w:p>
        </w:tc>
        <w:tc>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2D429C5" w14:textId="77777777"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PAdES_BASELINE_LTA</w:t>
            </w:r>
            <w:proofErr w:type="spellEnd"/>
          </w:p>
        </w:tc>
        <w:tc>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053223E"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055566E" w14:textId="77777777" w:rsidR="005C0039" w:rsidRPr="005C0039" w:rsidRDefault="005C0039" w:rsidP="006F76E8">
            <w:pPr>
              <w:widowControl w:val="0"/>
              <w:rPr>
                <w:rFonts w:cstheme="minorHAnsi"/>
                <w:b/>
                <w:bCs/>
                <w:color w:val="000000"/>
                <w:sz w:val="16"/>
                <w:szCs w:val="16"/>
                <w:lang w:val="en-US"/>
              </w:rPr>
            </w:pPr>
            <w:r w:rsidRPr="005C0039">
              <w:rPr>
                <w:rFonts w:cstheme="minorHAnsi"/>
                <w:b/>
                <w:bCs/>
                <w:color w:val="000000"/>
                <w:sz w:val="16"/>
                <w:szCs w:val="16"/>
                <w:lang w:val="en-US"/>
              </w:rPr>
              <w:t>ALLOWS SIGNING WITH EXPIRED CERTIFICATES. NOT AVAILABLE IN INT/PROD</w:t>
            </w:r>
          </w:p>
        </w:tc>
      </w:tr>
      <w:tr w:rsidR="005C0039" w:rsidRPr="00BF455E" w14:paraId="2D99F927" w14:textId="77777777" w:rsidTr="005C0039">
        <w:trPr>
          <w:trHeight w:val="290"/>
        </w:trPr>
        <w:tc>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A7A6D77"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XADES_1</w:t>
            </w:r>
          </w:p>
        </w:tc>
        <w:tc>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5C65BC6" w14:textId="77777777"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XAdES_BASELINE_B</w:t>
            </w:r>
            <w:proofErr w:type="spellEnd"/>
          </w:p>
        </w:tc>
        <w:tc>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55BBAA32"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1B7D3654"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B56FC9A" w14:textId="77777777" w:rsidTr="005C0039">
        <w:trPr>
          <w:trHeight w:val="290"/>
        </w:trPr>
        <w:tc>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6F80F5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XADES_2</w:t>
            </w:r>
          </w:p>
        </w:tc>
        <w:tc>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570F243" w14:textId="77777777"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XAdES_BASELINE_B</w:t>
            </w:r>
            <w:proofErr w:type="spellEnd"/>
          </w:p>
        </w:tc>
        <w:tc>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90AF20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ENVELOPING</w:t>
            </w:r>
          </w:p>
        </w:tc>
        <w:tc>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03F28EA5"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BF455E" w14:paraId="04CFCA74" w14:textId="77777777" w:rsidTr="005C0039">
        <w:trPr>
          <w:trHeight w:val="290"/>
        </w:trPr>
        <w:tc>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23255D50"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XADES_LTA</w:t>
            </w:r>
          </w:p>
        </w:tc>
        <w:tc>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6B7996D5" w14:textId="77777777"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XAdES_BASELINE_LTA</w:t>
            </w:r>
            <w:proofErr w:type="spellEnd"/>
          </w:p>
        </w:tc>
        <w:tc>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29C623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3471978D"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 </w:t>
            </w:r>
          </w:p>
        </w:tc>
      </w:tr>
      <w:tr w:rsidR="005C0039" w:rsidRPr="005C0039" w14:paraId="2BEE5F52" w14:textId="77777777" w:rsidTr="005C0039">
        <w:trPr>
          <w:trHeight w:val="290"/>
        </w:trPr>
        <w:tc>
          <w:tcPr>
            <w:tcW w:w="2445"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32966988"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XADES_LTA_EXP_ALLOW</w:t>
            </w:r>
          </w:p>
        </w:tc>
        <w:tc>
          <w:tcPr>
            <w:tcW w:w="2267"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4F5B5262" w14:textId="77777777" w:rsidR="005C0039" w:rsidRPr="005C0039" w:rsidRDefault="005C0039" w:rsidP="006F76E8">
            <w:pPr>
              <w:widowControl w:val="0"/>
              <w:rPr>
                <w:rFonts w:cstheme="minorHAnsi"/>
                <w:color w:val="000000"/>
                <w:sz w:val="16"/>
                <w:szCs w:val="16"/>
              </w:rPr>
            </w:pPr>
            <w:proofErr w:type="spellStart"/>
            <w:r w:rsidRPr="005C0039">
              <w:rPr>
                <w:rFonts w:cstheme="minorHAnsi"/>
                <w:color w:val="000000"/>
                <w:sz w:val="16"/>
                <w:szCs w:val="16"/>
              </w:rPr>
              <w:t>XAdES_BASELINE_LTA</w:t>
            </w:r>
            <w:proofErr w:type="spellEnd"/>
          </w:p>
        </w:tc>
        <w:tc>
          <w:tcPr>
            <w:tcW w:w="1844" w:type="dxa"/>
            <w:tcBorders>
              <w:top w:val="single" w:sz="4" w:space="0" w:color="057A8B" w:themeColor="text2"/>
              <w:left w:val="single" w:sz="4" w:space="0" w:color="057A8B" w:themeColor="text2"/>
              <w:bottom w:val="single" w:sz="4" w:space="0" w:color="057A8B" w:themeColor="text2"/>
              <w:right w:val="single" w:sz="4" w:space="0" w:color="057A8B" w:themeColor="text2"/>
            </w:tcBorders>
            <w:vAlign w:val="bottom"/>
          </w:tcPr>
          <w:p w14:paraId="7D745A7B" w14:textId="77777777" w:rsidR="005C0039" w:rsidRPr="005C0039" w:rsidRDefault="005C0039" w:rsidP="006F76E8">
            <w:pPr>
              <w:widowControl w:val="0"/>
              <w:rPr>
                <w:rFonts w:cstheme="minorHAnsi"/>
                <w:color w:val="000000"/>
                <w:sz w:val="16"/>
                <w:szCs w:val="16"/>
              </w:rPr>
            </w:pPr>
            <w:r w:rsidRPr="005C0039">
              <w:rPr>
                <w:rFonts w:cstheme="minorHAnsi"/>
                <w:color w:val="000000"/>
                <w:sz w:val="16"/>
                <w:szCs w:val="16"/>
              </w:rPr>
              <w:t>ENVELOPED</w:t>
            </w:r>
          </w:p>
        </w:tc>
        <w:tc>
          <w:tcPr>
            <w:tcW w:w="2374" w:type="dxa"/>
            <w:tcBorders>
              <w:top w:val="single" w:sz="4" w:space="0" w:color="057A8B" w:themeColor="text2"/>
              <w:left w:val="single" w:sz="4" w:space="0" w:color="057A8B" w:themeColor="text2"/>
              <w:bottom w:val="single" w:sz="4" w:space="0" w:color="057A8B" w:themeColor="text2"/>
              <w:right w:val="single" w:sz="4" w:space="0" w:color="057A8B" w:themeColor="text2"/>
            </w:tcBorders>
          </w:tcPr>
          <w:p w14:paraId="73C01B90" w14:textId="77777777" w:rsidR="005C0039" w:rsidRPr="005C0039" w:rsidRDefault="005C0039" w:rsidP="006F76E8">
            <w:pPr>
              <w:widowControl w:val="0"/>
              <w:rPr>
                <w:rFonts w:cstheme="minorHAnsi"/>
                <w:b/>
                <w:bCs/>
                <w:color w:val="000000"/>
                <w:sz w:val="16"/>
                <w:szCs w:val="16"/>
                <w:lang w:val="en-US"/>
              </w:rPr>
            </w:pPr>
            <w:r w:rsidRPr="005C0039">
              <w:rPr>
                <w:rFonts w:cstheme="minorHAnsi"/>
                <w:b/>
                <w:bCs/>
                <w:color w:val="000000"/>
                <w:sz w:val="16"/>
                <w:szCs w:val="16"/>
                <w:lang w:val="en-US"/>
              </w:rPr>
              <w:t>ALLOWS SIGNING WITH EXPIRED CERTIFICATES. NOT AVAILABLE IN INT/PROD</w:t>
            </w:r>
          </w:p>
        </w:tc>
      </w:tr>
    </w:tbl>
    <w:p w14:paraId="72CB97F0" w14:textId="77777777" w:rsidR="005C0039" w:rsidRPr="005C0039" w:rsidRDefault="005C0039" w:rsidP="005C0039">
      <w:pPr>
        <w:rPr>
          <w:rFonts w:ascii="Calibri Light" w:hAnsi="Calibri Light" w:cs="Calibri Light"/>
          <w:lang w:val="en-US"/>
        </w:rPr>
      </w:pPr>
    </w:p>
    <w:p w14:paraId="0790D983" w14:textId="77777777" w:rsidR="005C0039" w:rsidRPr="005C0039" w:rsidRDefault="005C0039" w:rsidP="005C0039">
      <w:pPr>
        <w:rPr>
          <w:lang w:val="en-US"/>
        </w:rPr>
      </w:pPr>
      <w:r w:rsidRPr="005C0039">
        <w:rPr>
          <w:lang w:val="en-US"/>
        </w:rPr>
        <w:t>For reference the resulting signatures include the following elements per international standards:</w:t>
      </w:r>
    </w:p>
    <w:tbl>
      <w:tblPr>
        <w:tblpPr w:leftFromText="141" w:rightFromText="141" w:vertAnchor="text" w:horzAnchor="margin" w:tblpY="-46"/>
        <w:tblW w:w="8931"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CellMar>
          <w:left w:w="70" w:type="dxa"/>
          <w:right w:w="70" w:type="dxa"/>
        </w:tblCellMar>
        <w:tblLook w:val="04A0" w:firstRow="1" w:lastRow="0" w:firstColumn="1" w:lastColumn="0" w:noHBand="0" w:noVBand="1"/>
      </w:tblPr>
      <w:tblGrid>
        <w:gridCol w:w="8931"/>
      </w:tblGrid>
      <w:tr w:rsidR="005C0039" w:rsidRPr="005C0039" w14:paraId="0AA09CBF" w14:textId="77777777" w:rsidTr="005C0039">
        <w:trPr>
          <w:trHeight w:val="311"/>
        </w:trPr>
        <w:tc>
          <w:tcPr>
            <w:tcW w:w="8931" w:type="dxa"/>
            <w:vAlign w:val="center"/>
          </w:tcPr>
          <w:p w14:paraId="5AF52BDD" w14:textId="77777777" w:rsidR="005C0039" w:rsidRPr="003E2B90" w:rsidRDefault="005C0039" w:rsidP="003E2B90">
            <w:pPr>
              <w:spacing w:after="0" w:line="276" w:lineRule="auto"/>
              <w:rPr>
                <w:b/>
                <w:bCs/>
                <w:sz w:val="18"/>
                <w:szCs w:val="18"/>
                <w:lang w:val="en-US"/>
              </w:rPr>
            </w:pPr>
            <w:r w:rsidRPr="003E2B90">
              <w:rPr>
                <w:b/>
                <w:bCs/>
                <w:sz w:val="18"/>
                <w:szCs w:val="18"/>
                <w:lang w:val="en-US"/>
              </w:rPr>
              <w:t>B:      SIGNATURE WITH CERTIFICATE CHAIN</w:t>
            </w:r>
          </w:p>
        </w:tc>
      </w:tr>
      <w:tr w:rsidR="005C0039" w:rsidRPr="00BF455E" w14:paraId="6CFEDACC" w14:textId="77777777" w:rsidTr="005C0039">
        <w:trPr>
          <w:trHeight w:val="311"/>
        </w:trPr>
        <w:tc>
          <w:tcPr>
            <w:tcW w:w="8931" w:type="dxa"/>
            <w:vAlign w:val="center"/>
          </w:tcPr>
          <w:p w14:paraId="4EAA0E99" w14:textId="77777777" w:rsidR="005C0039" w:rsidRPr="003E2B90" w:rsidRDefault="005C0039" w:rsidP="003E2B90">
            <w:pPr>
              <w:spacing w:after="0" w:line="276" w:lineRule="auto"/>
              <w:rPr>
                <w:b/>
                <w:bCs/>
                <w:sz w:val="18"/>
                <w:szCs w:val="18"/>
              </w:rPr>
            </w:pPr>
            <w:r w:rsidRPr="003E2B90">
              <w:rPr>
                <w:b/>
                <w:bCs/>
                <w:sz w:val="18"/>
                <w:szCs w:val="18"/>
              </w:rPr>
              <w:t>T:      B + TIME STAMP</w:t>
            </w:r>
          </w:p>
        </w:tc>
      </w:tr>
      <w:tr w:rsidR="005C0039" w:rsidRPr="00BF455E" w14:paraId="4F5CA892" w14:textId="77777777" w:rsidTr="005C0039">
        <w:trPr>
          <w:trHeight w:val="311"/>
        </w:trPr>
        <w:tc>
          <w:tcPr>
            <w:tcW w:w="8931" w:type="dxa"/>
            <w:vAlign w:val="center"/>
          </w:tcPr>
          <w:p w14:paraId="081CAE70" w14:textId="77777777" w:rsidR="005C0039" w:rsidRPr="003E2B90" w:rsidRDefault="005C0039" w:rsidP="003E2B90">
            <w:pPr>
              <w:spacing w:after="0" w:line="276" w:lineRule="auto"/>
              <w:rPr>
                <w:b/>
                <w:bCs/>
                <w:sz w:val="18"/>
                <w:szCs w:val="18"/>
              </w:rPr>
            </w:pPr>
            <w:r w:rsidRPr="003E2B90">
              <w:rPr>
                <w:b/>
                <w:bCs/>
                <w:sz w:val="18"/>
                <w:szCs w:val="18"/>
              </w:rPr>
              <w:t>LT:    T + REVOCATION DATA</w:t>
            </w:r>
          </w:p>
        </w:tc>
      </w:tr>
      <w:tr w:rsidR="005C0039" w:rsidRPr="005C0039" w14:paraId="31467FD9" w14:textId="77777777" w:rsidTr="005C0039">
        <w:trPr>
          <w:trHeight w:val="338"/>
        </w:trPr>
        <w:tc>
          <w:tcPr>
            <w:tcW w:w="8931" w:type="dxa"/>
            <w:vAlign w:val="center"/>
          </w:tcPr>
          <w:p w14:paraId="30BBD77C" w14:textId="77777777" w:rsidR="005C0039" w:rsidRPr="003E2B90" w:rsidRDefault="005C0039" w:rsidP="003E2B90">
            <w:pPr>
              <w:spacing w:after="0" w:line="276" w:lineRule="auto"/>
              <w:rPr>
                <w:b/>
                <w:bCs/>
                <w:sz w:val="18"/>
                <w:szCs w:val="18"/>
                <w:lang w:val="en-US"/>
              </w:rPr>
            </w:pPr>
            <w:r w:rsidRPr="003E2B90">
              <w:rPr>
                <w:b/>
                <w:bCs/>
                <w:sz w:val="18"/>
                <w:szCs w:val="18"/>
                <w:lang w:val="en-US"/>
              </w:rPr>
              <w:t>LTA: LT + 2ND TIME STAMP</w:t>
            </w:r>
          </w:p>
        </w:tc>
      </w:tr>
    </w:tbl>
    <w:p w14:paraId="1A3E48CD" w14:textId="77777777" w:rsidR="005C0039" w:rsidRDefault="005C0039" w:rsidP="005C0039">
      <w:pPr>
        <w:spacing w:before="240"/>
        <w:rPr>
          <w:rFonts w:ascii="Calibri Light" w:hAnsi="Calibri Light" w:cs="Calibri Light"/>
          <w:lang w:val="en-US"/>
        </w:rPr>
      </w:pPr>
    </w:p>
    <w:p w14:paraId="6D02F1ED" w14:textId="77777777" w:rsidR="005C0039" w:rsidRDefault="005C0039" w:rsidP="005C0039">
      <w:pPr>
        <w:spacing w:before="240"/>
        <w:rPr>
          <w:rFonts w:ascii="Calibri Light" w:hAnsi="Calibri Light" w:cs="Calibri Light"/>
          <w:lang w:val="en-US"/>
        </w:rPr>
      </w:pPr>
    </w:p>
    <w:p w14:paraId="78A36C77" w14:textId="28F0A728" w:rsidR="005C0039" w:rsidRPr="005C0039" w:rsidRDefault="005C0039" w:rsidP="005C0039">
      <w:pPr>
        <w:rPr>
          <w:lang w:val="en-US"/>
        </w:rPr>
      </w:pPr>
      <w:r w:rsidRPr="005C0039">
        <w:rPr>
          <w:lang w:val="en-US"/>
        </w:rPr>
        <w:t>While the B and LTA options should cover customer needs, T and/or LT profiles can easily be added.</w:t>
      </w:r>
    </w:p>
    <w:p w14:paraId="3084F9C2" w14:textId="77777777" w:rsidR="005C0039" w:rsidRPr="005C0039" w:rsidRDefault="005C0039" w:rsidP="003E2B90">
      <w:pPr>
        <w:pStyle w:val="Kop3"/>
        <w:rPr>
          <w:lang w:val="en-US"/>
        </w:rPr>
      </w:pPr>
      <w:bookmarkStart w:id="30" w:name="_Toc94631778"/>
      <w:bookmarkStart w:id="31" w:name="_Toc95480249"/>
      <w:r w:rsidRPr="005C0039">
        <w:rPr>
          <w:lang w:val="en-US"/>
        </w:rPr>
        <w:t xml:space="preserve">2.6. IP </w:t>
      </w:r>
      <w:proofErr w:type="spellStart"/>
      <w:r w:rsidRPr="005C0039">
        <w:rPr>
          <w:lang w:val="en-US"/>
        </w:rPr>
        <w:t>adresses</w:t>
      </w:r>
      <w:proofErr w:type="spellEnd"/>
      <w:r w:rsidRPr="005C0039">
        <w:rPr>
          <w:lang w:val="en-US"/>
        </w:rPr>
        <w:t xml:space="preserve"> BOSA</w:t>
      </w:r>
      <w:bookmarkEnd w:id="30"/>
      <w:bookmarkEnd w:id="31"/>
    </w:p>
    <w:p w14:paraId="786E49EF" w14:textId="77777777" w:rsidR="005C0039" w:rsidRPr="005C0039" w:rsidRDefault="005C0039" w:rsidP="003E2B90">
      <w:pPr>
        <w:rPr>
          <w:lang w:val="en-US"/>
        </w:rPr>
      </w:pPr>
      <w:r w:rsidRPr="003E2B90">
        <w:rPr>
          <w:lang w:val="en-US"/>
        </w:rPr>
        <w:t>IP</w:t>
      </w:r>
      <w:r w:rsidRPr="005C0039">
        <w:rPr>
          <w:lang w:val="en-US"/>
        </w:rPr>
        <w:t xml:space="preserve"> addresses behind </w:t>
      </w:r>
      <w:proofErr w:type="spellStart"/>
      <w:r w:rsidRPr="005C0039">
        <w:rPr>
          <w:lang w:val="en-US"/>
        </w:rPr>
        <w:t>CallBackUrl</w:t>
      </w:r>
      <w:proofErr w:type="spellEnd"/>
      <w:r w:rsidRPr="005C0039">
        <w:rPr>
          <w:lang w:val="en-US"/>
        </w:rPr>
        <w:t>.</w:t>
      </w:r>
    </w:p>
    <w:tbl>
      <w:tblPr>
        <w:tblStyle w:val="Tabelraster"/>
        <w:tblW w:w="8789" w:type="dxa"/>
        <w:tblInd w:w="-5" w:type="dxa"/>
        <w:tblLayout w:type="fixed"/>
        <w:tblLook w:val="04A0" w:firstRow="1" w:lastRow="0" w:firstColumn="1" w:lastColumn="0" w:noHBand="0" w:noVBand="1"/>
      </w:tblPr>
      <w:tblGrid>
        <w:gridCol w:w="850"/>
        <w:gridCol w:w="3828"/>
        <w:gridCol w:w="4111"/>
      </w:tblGrid>
      <w:tr w:rsidR="005C0039" w:rsidRPr="00BF455E" w14:paraId="0EBFB17C" w14:textId="77777777" w:rsidTr="003E2B90">
        <w:trPr>
          <w:trHeight w:val="430"/>
        </w:trPr>
        <w:tc>
          <w:tcPr>
            <w:tcW w:w="850" w:type="dxa"/>
            <w:tcBorders>
              <w:top w:val="single" w:sz="4" w:space="0" w:color="008BAC"/>
              <w:left w:val="single" w:sz="4" w:space="0" w:color="008BAC"/>
              <w:bottom w:val="single" w:sz="4" w:space="0" w:color="008BAC"/>
              <w:right w:val="single" w:sz="4" w:space="0" w:color="008BAC"/>
            </w:tcBorders>
          </w:tcPr>
          <w:p w14:paraId="3A175A73" w14:textId="77777777" w:rsidR="005C0039" w:rsidRPr="003E2B90" w:rsidRDefault="005C0039" w:rsidP="003E2B90">
            <w:pPr>
              <w:spacing w:beforeAutospacing="0" w:after="0" w:afterAutospacing="0"/>
              <w:rPr>
                <w:sz w:val="18"/>
                <w:szCs w:val="18"/>
              </w:rPr>
            </w:pPr>
            <w:r w:rsidRPr="003E2B90">
              <w:rPr>
                <w:sz w:val="18"/>
                <w:szCs w:val="18"/>
              </w:rPr>
              <w:lastRenderedPageBreak/>
              <w:t>TA</w:t>
            </w:r>
          </w:p>
        </w:tc>
        <w:tc>
          <w:tcPr>
            <w:tcW w:w="3828" w:type="dxa"/>
            <w:tcBorders>
              <w:top w:val="single" w:sz="4" w:space="0" w:color="008BAC"/>
              <w:left w:val="single" w:sz="4" w:space="0" w:color="008BAC"/>
              <w:bottom w:val="single" w:sz="4" w:space="0" w:color="008BAC"/>
              <w:right w:val="single" w:sz="4" w:space="0" w:color="008BAC"/>
            </w:tcBorders>
          </w:tcPr>
          <w:p w14:paraId="2CF5B4BC" w14:textId="77777777" w:rsidR="005C0039" w:rsidRPr="003E2B90" w:rsidRDefault="005C0039" w:rsidP="003E2B90">
            <w:pPr>
              <w:spacing w:beforeAutospacing="0" w:after="0" w:afterAutospacing="0"/>
              <w:rPr>
                <w:sz w:val="18"/>
                <w:szCs w:val="18"/>
              </w:rPr>
            </w:pPr>
            <w:r w:rsidRPr="003E2B90">
              <w:rPr>
                <w:sz w:val="18"/>
                <w:szCs w:val="18"/>
              </w:rPr>
              <w:t>ECOSYS-NONPUB-TA</w:t>
            </w:r>
          </w:p>
        </w:tc>
        <w:tc>
          <w:tcPr>
            <w:tcW w:w="4111" w:type="dxa"/>
            <w:tcBorders>
              <w:top w:val="single" w:sz="4" w:space="0" w:color="008BAC"/>
              <w:left w:val="single" w:sz="4" w:space="0" w:color="008BAC"/>
              <w:bottom w:val="single" w:sz="4" w:space="0" w:color="008BAC"/>
              <w:right w:val="single" w:sz="4" w:space="0" w:color="008BAC"/>
            </w:tcBorders>
          </w:tcPr>
          <w:p w14:paraId="69236AA9" w14:textId="77777777" w:rsidR="005C0039" w:rsidRPr="003E2B90" w:rsidRDefault="005C0039" w:rsidP="003E2B90">
            <w:pPr>
              <w:spacing w:beforeAutospacing="0" w:after="0" w:afterAutospacing="0"/>
              <w:rPr>
                <w:sz w:val="18"/>
                <w:szCs w:val="18"/>
              </w:rPr>
            </w:pPr>
            <w:r w:rsidRPr="003E2B90">
              <w:rPr>
                <w:sz w:val="18"/>
                <w:szCs w:val="18"/>
              </w:rPr>
              <w:t>193.191.245.151</w:t>
            </w:r>
          </w:p>
        </w:tc>
      </w:tr>
      <w:tr w:rsidR="005C0039" w:rsidRPr="00BF455E" w14:paraId="36AF9FA0" w14:textId="77777777" w:rsidTr="003E2B90">
        <w:tc>
          <w:tcPr>
            <w:tcW w:w="850" w:type="dxa"/>
            <w:tcBorders>
              <w:top w:val="single" w:sz="4" w:space="0" w:color="008BAC"/>
              <w:left w:val="single" w:sz="4" w:space="0" w:color="008BAC"/>
              <w:bottom w:val="single" w:sz="4" w:space="0" w:color="008BAC"/>
              <w:right w:val="single" w:sz="4" w:space="0" w:color="008BAC"/>
            </w:tcBorders>
          </w:tcPr>
          <w:p w14:paraId="6B089E96" w14:textId="77777777" w:rsidR="005C0039" w:rsidRPr="003E2B90" w:rsidRDefault="005C0039" w:rsidP="003E2B90">
            <w:pPr>
              <w:spacing w:beforeAutospacing="0" w:after="0" w:afterAutospacing="0"/>
              <w:rPr>
                <w:sz w:val="18"/>
                <w:szCs w:val="18"/>
              </w:rPr>
            </w:pPr>
            <w:r w:rsidRPr="003E2B90">
              <w:rPr>
                <w:sz w:val="18"/>
                <w:szCs w:val="18"/>
              </w:rPr>
              <w:t>QA</w:t>
            </w:r>
          </w:p>
        </w:tc>
        <w:tc>
          <w:tcPr>
            <w:tcW w:w="3828" w:type="dxa"/>
            <w:tcBorders>
              <w:top w:val="single" w:sz="4" w:space="0" w:color="008BAC"/>
              <w:left w:val="single" w:sz="4" w:space="0" w:color="008BAC"/>
              <w:bottom w:val="single" w:sz="4" w:space="0" w:color="008BAC"/>
              <w:right w:val="single" w:sz="4" w:space="0" w:color="008BAC"/>
            </w:tcBorders>
          </w:tcPr>
          <w:p w14:paraId="44B8D7B4"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tcPr>
          <w:p w14:paraId="0237EDEF"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0208C670" w14:textId="77777777" w:rsidTr="003E2B90">
        <w:tc>
          <w:tcPr>
            <w:tcW w:w="850" w:type="dxa"/>
            <w:tcBorders>
              <w:top w:val="single" w:sz="4" w:space="0" w:color="008BAC"/>
              <w:left w:val="single" w:sz="4" w:space="0" w:color="008BAC"/>
              <w:bottom w:val="single" w:sz="4" w:space="0" w:color="008BAC"/>
              <w:right w:val="single" w:sz="4" w:space="0" w:color="008BAC"/>
            </w:tcBorders>
          </w:tcPr>
          <w:p w14:paraId="0A8B80A4" w14:textId="77777777" w:rsidR="005C0039" w:rsidRPr="003E2B90" w:rsidRDefault="005C0039" w:rsidP="003E2B90">
            <w:pPr>
              <w:spacing w:beforeAutospacing="0" w:after="0" w:afterAutospacing="0"/>
              <w:rPr>
                <w:sz w:val="18"/>
                <w:szCs w:val="18"/>
              </w:rPr>
            </w:pPr>
            <w:r w:rsidRPr="003E2B90">
              <w:rPr>
                <w:sz w:val="18"/>
                <w:szCs w:val="18"/>
              </w:rPr>
              <w:t>INT</w:t>
            </w:r>
          </w:p>
        </w:tc>
        <w:tc>
          <w:tcPr>
            <w:tcW w:w="3828" w:type="dxa"/>
            <w:tcBorders>
              <w:top w:val="single" w:sz="4" w:space="0" w:color="008BAC"/>
              <w:left w:val="single" w:sz="4" w:space="0" w:color="008BAC"/>
              <w:bottom w:val="single" w:sz="4" w:space="0" w:color="008BAC"/>
              <w:right w:val="single" w:sz="4" w:space="0" w:color="008BAC"/>
            </w:tcBorders>
          </w:tcPr>
          <w:p w14:paraId="24D2D0F2" w14:textId="77777777" w:rsidR="005C0039" w:rsidRPr="003E2B90" w:rsidRDefault="005C0039" w:rsidP="003E2B90">
            <w:pPr>
              <w:spacing w:beforeAutospacing="0" w:after="0" w:afterAutospacing="0"/>
              <w:rPr>
                <w:sz w:val="18"/>
                <w:szCs w:val="18"/>
              </w:rPr>
            </w:pPr>
            <w:r w:rsidRPr="003E2B90">
              <w:rPr>
                <w:sz w:val="18"/>
                <w:szCs w:val="18"/>
              </w:rPr>
              <w:t>ECOSYS-NONPUB-QA  </w:t>
            </w:r>
          </w:p>
        </w:tc>
        <w:tc>
          <w:tcPr>
            <w:tcW w:w="4111" w:type="dxa"/>
            <w:tcBorders>
              <w:top w:val="single" w:sz="4" w:space="0" w:color="008BAC"/>
              <w:left w:val="single" w:sz="4" w:space="0" w:color="008BAC"/>
              <w:bottom w:val="single" w:sz="4" w:space="0" w:color="008BAC"/>
              <w:right w:val="single" w:sz="4" w:space="0" w:color="008BAC"/>
            </w:tcBorders>
          </w:tcPr>
          <w:p w14:paraId="46A6A4B0" w14:textId="77777777" w:rsidR="005C0039" w:rsidRPr="003E2B90" w:rsidRDefault="005C0039" w:rsidP="003E2B90">
            <w:pPr>
              <w:spacing w:beforeAutospacing="0" w:after="0" w:afterAutospacing="0"/>
              <w:rPr>
                <w:sz w:val="18"/>
                <w:szCs w:val="18"/>
              </w:rPr>
            </w:pPr>
            <w:r w:rsidRPr="003E2B90">
              <w:rPr>
                <w:sz w:val="18"/>
                <w:szCs w:val="18"/>
              </w:rPr>
              <w:t>193.191.245.150</w:t>
            </w:r>
          </w:p>
        </w:tc>
      </w:tr>
      <w:tr w:rsidR="005C0039" w:rsidRPr="00BF455E" w14:paraId="128F654D" w14:textId="77777777" w:rsidTr="003E2B90">
        <w:tc>
          <w:tcPr>
            <w:tcW w:w="850" w:type="dxa"/>
            <w:tcBorders>
              <w:top w:val="single" w:sz="4" w:space="0" w:color="008BAC"/>
              <w:left w:val="single" w:sz="4" w:space="0" w:color="008BAC"/>
              <w:bottom w:val="single" w:sz="4" w:space="0" w:color="008BAC"/>
              <w:right w:val="single" w:sz="4" w:space="0" w:color="008BAC"/>
            </w:tcBorders>
          </w:tcPr>
          <w:p w14:paraId="25B169A4" w14:textId="77777777" w:rsidR="005C0039" w:rsidRPr="003E2B90" w:rsidRDefault="005C0039" w:rsidP="003E2B90">
            <w:pPr>
              <w:spacing w:beforeAutospacing="0" w:after="0" w:afterAutospacing="0"/>
              <w:rPr>
                <w:sz w:val="18"/>
                <w:szCs w:val="18"/>
              </w:rPr>
            </w:pPr>
            <w:r w:rsidRPr="003E2B90">
              <w:rPr>
                <w:sz w:val="18"/>
                <w:szCs w:val="18"/>
              </w:rPr>
              <w:t>PROD</w:t>
            </w:r>
          </w:p>
        </w:tc>
        <w:tc>
          <w:tcPr>
            <w:tcW w:w="3828" w:type="dxa"/>
            <w:tcBorders>
              <w:top w:val="single" w:sz="4" w:space="0" w:color="008BAC"/>
              <w:left w:val="single" w:sz="4" w:space="0" w:color="008BAC"/>
              <w:bottom w:val="single" w:sz="4" w:space="0" w:color="008BAC"/>
              <w:right w:val="single" w:sz="4" w:space="0" w:color="008BAC"/>
            </w:tcBorders>
          </w:tcPr>
          <w:p w14:paraId="222E7FD7" w14:textId="77777777" w:rsidR="005C0039" w:rsidRPr="003E2B90" w:rsidRDefault="005C0039" w:rsidP="003E2B90">
            <w:pPr>
              <w:spacing w:beforeAutospacing="0" w:after="0" w:afterAutospacing="0"/>
              <w:rPr>
                <w:sz w:val="18"/>
                <w:szCs w:val="18"/>
              </w:rPr>
            </w:pPr>
            <w:r w:rsidRPr="003E2B90">
              <w:rPr>
                <w:sz w:val="18"/>
                <w:szCs w:val="18"/>
              </w:rPr>
              <w:t>ECO-HIDE-PR-PUB</w:t>
            </w:r>
            <w:r w:rsidRPr="003E2B90">
              <w:rPr>
                <w:rStyle w:val="apple-tab-span"/>
                <w:rFonts w:ascii="Calibri Light" w:eastAsia="Times New Roman" w:hAnsi="Calibri Light" w:cs="Calibri Light"/>
                <w:color w:val="1C1C1C"/>
                <w:sz w:val="18"/>
                <w:szCs w:val="18"/>
              </w:rPr>
              <w:tab/>
            </w:r>
          </w:p>
        </w:tc>
        <w:tc>
          <w:tcPr>
            <w:tcW w:w="4111" w:type="dxa"/>
            <w:tcBorders>
              <w:top w:val="single" w:sz="4" w:space="0" w:color="008BAC"/>
              <w:left w:val="single" w:sz="4" w:space="0" w:color="008BAC"/>
              <w:bottom w:val="single" w:sz="4" w:space="0" w:color="008BAC"/>
              <w:right w:val="single" w:sz="4" w:space="0" w:color="008BAC"/>
            </w:tcBorders>
          </w:tcPr>
          <w:p w14:paraId="6CEB1B9E" w14:textId="77777777" w:rsidR="005C0039" w:rsidRPr="003E2B90" w:rsidRDefault="005C0039" w:rsidP="003E2B90">
            <w:pPr>
              <w:spacing w:beforeAutospacing="0" w:after="0" w:afterAutospacing="0"/>
              <w:rPr>
                <w:sz w:val="18"/>
                <w:szCs w:val="18"/>
              </w:rPr>
            </w:pPr>
            <w:r w:rsidRPr="003E2B90">
              <w:rPr>
                <w:sz w:val="18"/>
                <w:szCs w:val="18"/>
              </w:rPr>
              <w:t>193.191.245.204</w:t>
            </w:r>
          </w:p>
        </w:tc>
      </w:tr>
    </w:tbl>
    <w:p w14:paraId="222DF9D7" w14:textId="396D6CBF" w:rsidR="005C0039" w:rsidRPr="00BF455E" w:rsidRDefault="003E2B90" w:rsidP="003E2B90">
      <w:pPr>
        <w:pStyle w:val="Kop3"/>
      </w:pPr>
      <w:bookmarkStart w:id="32" w:name="_Toc94631779"/>
      <w:r>
        <w:br/>
      </w:r>
      <w:bookmarkStart w:id="33" w:name="_Toc95480250"/>
      <w:r w:rsidR="005C0039" w:rsidRPr="00BF455E">
        <w:t xml:space="preserve">2.7. </w:t>
      </w:r>
      <w:proofErr w:type="spellStart"/>
      <w:r w:rsidR="005C0039" w:rsidRPr="00BF455E">
        <w:t>Example</w:t>
      </w:r>
      <w:proofErr w:type="spellEnd"/>
      <w:r w:rsidR="005C0039" w:rsidRPr="00BF455E">
        <w:t xml:space="preserve"> code</w:t>
      </w:r>
      <w:bookmarkEnd w:id="32"/>
      <w:bookmarkEnd w:id="33"/>
    </w:p>
    <w:p w14:paraId="58D66FCA" w14:textId="77777777" w:rsidR="005C0039" w:rsidRPr="005C0039" w:rsidRDefault="005C0039" w:rsidP="003E2B90">
      <w:pPr>
        <w:rPr>
          <w:lang w:val="en-US"/>
        </w:rPr>
      </w:pPr>
      <w:r w:rsidRPr="005C0039">
        <w:rPr>
          <w:lang w:val="en-US"/>
        </w:rPr>
        <w:t xml:space="preserve">BOSA DT maintains a code example how to integrate with the service for eSignatures that covers the common use cases. The source code is publicly available on </w:t>
      </w:r>
      <w:hyperlink r:id="rId28" w:history="1">
        <w:r w:rsidRPr="003E2B90">
          <w:rPr>
            <w:rStyle w:val="Hyperlink"/>
            <w:rFonts w:cstheme="minorHAnsi"/>
            <w:lang w:val="en-US"/>
          </w:rPr>
          <w:t>https://github.com/Fedict/fts-test-environment/tree/master/mintest</w:t>
        </w:r>
      </w:hyperlink>
      <w:r w:rsidRPr="003E2B90">
        <w:rPr>
          <w:rFonts w:cstheme="minorHAnsi"/>
          <w:lang w:val="en-US"/>
        </w:rPr>
        <w:t xml:space="preserve">  The</w:t>
      </w:r>
      <w:r w:rsidRPr="005C0039">
        <w:rPr>
          <w:lang w:val="en-US"/>
        </w:rPr>
        <w:t xml:space="preserve"> example itself is deployed and hosted on all environments except PROD and can be accessed and tested using the following URL (example URL is for QA): </w:t>
      </w:r>
      <w:hyperlink r:id="rId29" w:history="1">
        <w:r w:rsidRPr="003E2B90">
          <w:rPr>
            <w:rStyle w:val="Hyperlink"/>
            <w:rFonts w:cstheme="minorHAnsi"/>
            <w:lang w:val="en-US"/>
          </w:rPr>
          <w:t>https://mintest.qa.fts.bosa.belgium.be</w:t>
        </w:r>
      </w:hyperlink>
      <w:r w:rsidRPr="003E2B90">
        <w:rPr>
          <w:rFonts w:cstheme="minorHAnsi"/>
          <w:lang w:val="en-US"/>
        </w:rPr>
        <w:t>.</w:t>
      </w:r>
      <w:r w:rsidRPr="005C0039">
        <w:rPr>
          <w:lang w:val="en-US"/>
        </w:rPr>
        <w:t xml:space="preserve"> </w:t>
      </w:r>
    </w:p>
    <w:p w14:paraId="358B8B8C" w14:textId="72601E61" w:rsidR="005C0039" w:rsidRPr="005C0039" w:rsidRDefault="005C0039" w:rsidP="003E2B90">
      <w:pPr>
        <w:rPr>
          <w:lang w:val="en-US"/>
        </w:rPr>
      </w:pPr>
      <w:r w:rsidRPr="005C0039">
        <w:rPr>
          <w:lang w:val="en-US"/>
        </w:rPr>
        <w:t xml:space="preserve">A developer-centric guide explain this into more detail is available at </w:t>
      </w:r>
      <w:hyperlink r:id="rId30" w:history="1">
        <w:r w:rsidRPr="003E2B90">
          <w:rPr>
            <w:rStyle w:val="Hyperlink"/>
            <w:rFonts w:cstheme="minorHAnsi"/>
            <w:lang w:val="en-US"/>
          </w:rPr>
          <w:t>https://github.com/Fedict/fts-documentation/tree/master/FPS_info</w:t>
        </w:r>
      </w:hyperlink>
      <w:r w:rsidRPr="005C0039">
        <w:rPr>
          <w:lang w:val="en-US"/>
        </w:rPr>
        <w:t xml:space="preserve"> (file: BOSA signature solution.docx).</w:t>
      </w:r>
    </w:p>
    <w:p w14:paraId="42241FAC" w14:textId="0C443CC2" w:rsidR="005C0039" w:rsidRDefault="003E2B90" w:rsidP="003E2B90">
      <w:pPr>
        <w:pStyle w:val="Kop2"/>
      </w:pPr>
      <w:bookmarkStart w:id="34" w:name="_Toc94631780"/>
      <w:bookmarkStart w:id="35" w:name="_Toc95480251"/>
      <w:r w:rsidRPr="000E3CA3">
        <w:rPr>
          <w:rFonts w:ascii="Calibri Light" w:hAnsi="Calibri Light"/>
          <w:noProof/>
        </w:rPr>
        <w:drawing>
          <wp:anchor distT="0" distB="0" distL="114300" distR="114300" simplePos="0" relativeHeight="251660288" behindDoc="0" locked="0" layoutInCell="1" allowOverlap="1" wp14:anchorId="23FEB355" wp14:editId="38E513A1">
            <wp:simplePos x="0" y="0"/>
            <wp:positionH relativeFrom="column">
              <wp:posOffset>76200</wp:posOffset>
            </wp:positionH>
            <wp:positionV relativeFrom="paragraph">
              <wp:posOffset>516890</wp:posOffset>
            </wp:positionV>
            <wp:extent cx="5943600" cy="3343275"/>
            <wp:effectExtent l="19050" t="19050" r="19050" b="28575"/>
            <wp:wrapNone/>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005C0039" w:rsidRPr="000E3CA3">
        <w:t>3. Details</w:t>
      </w:r>
      <w:bookmarkEnd w:id="34"/>
      <w:bookmarkEnd w:id="35"/>
    </w:p>
    <w:p w14:paraId="64990435" w14:textId="77777777" w:rsidR="00AD38A2" w:rsidRDefault="00AD38A2">
      <w:pPr>
        <w:suppressAutoHyphens w:val="0"/>
        <w:spacing w:after="0" w:line="240" w:lineRule="auto"/>
        <w:rPr>
          <w:rStyle w:val="Kop2Char"/>
          <w:rFonts w:ascii="Montserrat SemiBold" w:hAnsi="Montserrat SemiBold"/>
          <w:sz w:val="38"/>
          <w:szCs w:val="32"/>
          <w:lang w:val="nl-BE"/>
        </w:rPr>
      </w:pPr>
      <w:bookmarkStart w:id="36" w:name="_Toc94631781"/>
      <w:bookmarkStart w:id="37" w:name="_Toc95480252"/>
      <w:r>
        <w:rPr>
          <w:rStyle w:val="Kop2Char"/>
          <w:rFonts w:ascii="Montserrat SemiBold" w:hAnsi="Montserrat SemiBold"/>
          <w:b w:val="0"/>
          <w:sz w:val="38"/>
          <w:szCs w:val="32"/>
          <w:lang w:val="nl-BE"/>
        </w:rPr>
        <w:br w:type="page"/>
      </w:r>
    </w:p>
    <w:p w14:paraId="0A18E63B" w14:textId="142EDB20" w:rsidR="005C0039" w:rsidRPr="003E2B90" w:rsidRDefault="005C0039" w:rsidP="003E2B90">
      <w:pPr>
        <w:pStyle w:val="Kop3"/>
      </w:pPr>
      <w:r w:rsidRPr="003E2B90">
        <w:rPr>
          <w:rStyle w:val="Kop2Char"/>
          <w:rFonts w:ascii="Montserrat SemiBold" w:hAnsi="Montserrat SemiBold"/>
          <w:b/>
          <w:sz w:val="38"/>
          <w:szCs w:val="32"/>
          <w:lang w:val="nl-BE"/>
        </w:rPr>
        <w:lastRenderedPageBreak/>
        <w:t>3.1. BOSA S3 server</w:t>
      </w:r>
      <w:bookmarkEnd w:id="36"/>
      <w:bookmarkEnd w:id="37"/>
    </w:p>
    <w:p w14:paraId="784513F6" w14:textId="77777777" w:rsidR="005C0039" w:rsidRPr="005C0039" w:rsidRDefault="005C0039" w:rsidP="003E2B90">
      <w:pPr>
        <w:rPr>
          <w:lang w:val="en-US"/>
        </w:rPr>
      </w:pPr>
      <w:r w:rsidRPr="005C0039">
        <w:rPr>
          <w:lang w:val="en-US"/>
        </w:rPr>
        <w:t xml:space="preserve">BOSA provides an Amazon S3 compatible server: </w:t>
      </w:r>
      <w:proofErr w:type="spellStart"/>
      <w:r w:rsidRPr="005C0039">
        <w:rPr>
          <w:lang w:val="en-US"/>
        </w:rPr>
        <w:t>MinIO</w:t>
      </w:r>
      <w:proofErr w:type="spellEnd"/>
      <w:r w:rsidRPr="005C0039">
        <w:rPr>
          <w:lang w:val="en-US"/>
        </w:rPr>
        <w:t xml:space="preserve"> [1].</w:t>
      </w:r>
    </w:p>
    <w:p w14:paraId="0D1BBCDB" w14:textId="77777777" w:rsidR="005C0039" w:rsidRPr="005C0039" w:rsidRDefault="005C0039" w:rsidP="003E2B90">
      <w:pPr>
        <w:rPr>
          <w:lang w:val="en-US"/>
        </w:rPr>
      </w:pPr>
      <w:r w:rsidRPr="005C0039">
        <w:rPr>
          <w:lang w:val="en-US"/>
        </w:rPr>
        <w:t>The FPS uses this server to:</w:t>
      </w:r>
    </w:p>
    <w:p w14:paraId="7C28D407" w14:textId="77777777" w:rsidR="005C0039" w:rsidRPr="003E2B90" w:rsidRDefault="005C0039" w:rsidP="0028645C">
      <w:pPr>
        <w:pStyle w:val="Lijstalinea"/>
        <w:numPr>
          <w:ilvl w:val="0"/>
          <w:numId w:val="18"/>
        </w:numPr>
        <w:rPr>
          <w:lang w:val="en-US"/>
        </w:rPr>
      </w:pPr>
      <w:r w:rsidRPr="003E2B90">
        <w:rPr>
          <w:lang w:val="en-US"/>
        </w:rPr>
        <w:t>Upload unsigned documents and additional files such as XSLT files or  ‘PDF signature profiles’</w:t>
      </w:r>
    </w:p>
    <w:p w14:paraId="455B12C5" w14:textId="77777777" w:rsidR="005C0039" w:rsidRPr="000E3CA3" w:rsidRDefault="005C0039" w:rsidP="0028645C">
      <w:pPr>
        <w:pStyle w:val="Lijstalinea"/>
        <w:numPr>
          <w:ilvl w:val="0"/>
          <w:numId w:val="18"/>
        </w:numPr>
      </w:pPr>
      <w:r w:rsidRPr="000E3CA3">
        <w:t xml:space="preserve">Download </w:t>
      </w:r>
      <w:proofErr w:type="spellStart"/>
      <w:r w:rsidRPr="000E3CA3">
        <w:t>signed</w:t>
      </w:r>
      <w:proofErr w:type="spellEnd"/>
      <w:r w:rsidRPr="000E3CA3">
        <w:t xml:space="preserve"> </w:t>
      </w:r>
      <w:proofErr w:type="spellStart"/>
      <w:r w:rsidRPr="000E3CA3">
        <w:t>documents</w:t>
      </w:r>
      <w:proofErr w:type="spellEnd"/>
    </w:p>
    <w:p w14:paraId="51EBDDB7" w14:textId="77777777" w:rsidR="005C0039" w:rsidRPr="005C0039" w:rsidRDefault="005C0039" w:rsidP="003E2B90">
      <w:pPr>
        <w:rPr>
          <w:lang w:val="en-US"/>
        </w:rPr>
      </w:pPr>
      <w:r w:rsidRPr="005C0039">
        <w:rPr>
          <w:lang w:val="en-US"/>
        </w:rPr>
        <w:t>Delete the unsigned and signed documents</w:t>
      </w:r>
    </w:p>
    <w:p w14:paraId="60A5A0A0" w14:textId="77777777" w:rsidR="005C0039" w:rsidRPr="005C0039" w:rsidRDefault="005C0039" w:rsidP="003E2B90">
      <w:pPr>
        <w:rPr>
          <w:lang w:val="en-US"/>
        </w:rPr>
      </w:pPr>
      <w:r w:rsidRPr="005C0039">
        <w:rPr>
          <w:lang w:val="en-US"/>
        </w:rPr>
        <w:t>When the FPS registers for the signature solution, it receives a username and password for this BOSA S3 server. With this, the FPS can then upload, download and delete documents.</w:t>
      </w:r>
    </w:p>
    <w:p w14:paraId="4D101096" w14:textId="77777777" w:rsidR="005C0039" w:rsidRPr="005C0039" w:rsidRDefault="005C0039" w:rsidP="003E2B90">
      <w:pPr>
        <w:rPr>
          <w:i/>
          <w:color w:val="FF0000"/>
          <w:lang w:val="en-US"/>
        </w:rPr>
      </w:pPr>
      <w:r w:rsidRPr="005C0039">
        <w:rPr>
          <w:i/>
          <w:color w:val="FF0000"/>
          <w:lang w:val="en-US"/>
        </w:rPr>
        <w:t>It is important to note that this BOSA S3 server is not intended for long time storage: the space allocated to an FPS is limited, and the FPS itself is responsible for timely deleting documents that are no longer needed.</w:t>
      </w:r>
    </w:p>
    <w:p w14:paraId="7C592AFF" w14:textId="77777777" w:rsidR="005C0039" w:rsidRPr="005C0039" w:rsidRDefault="005C0039" w:rsidP="003E2B90">
      <w:pPr>
        <w:rPr>
          <w:lang w:val="en-US"/>
        </w:rPr>
      </w:pPr>
      <w:r w:rsidRPr="005C0039">
        <w:rPr>
          <w:lang w:val="en-US"/>
        </w:rPr>
        <w:t>There are free client SDKs available for several languages (Java, python, .NET, …) on [2].</w:t>
      </w:r>
      <w:r w:rsidRPr="005C0039">
        <w:rPr>
          <w:lang w:val="en-US"/>
        </w:rPr>
        <w:br/>
        <w:t>An FPS can use these to implement the upload/download/delete calls.</w:t>
      </w:r>
    </w:p>
    <w:p w14:paraId="03D3770B" w14:textId="77777777" w:rsidR="005C0039" w:rsidRPr="005C0039" w:rsidRDefault="005C0039" w:rsidP="003E2B90">
      <w:pPr>
        <w:rPr>
          <w:lang w:val="en-US"/>
        </w:rPr>
      </w:pPr>
      <w:r w:rsidRPr="005C0039">
        <w:rPr>
          <w:lang w:val="en-US"/>
        </w:rPr>
        <w:t>Implementation note: to connect to an S3 server, typically 3 things are needed: a ‘bucket name’ (this can be seen as a directory on the S3 server), a username and a password.</w:t>
      </w:r>
      <w:r w:rsidRPr="005C0039">
        <w:rPr>
          <w:lang w:val="en-US"/>
        </w:rPr>
        <w:br/>
        <w:t>For the BOSA S3 server however, the ‘bucket name’ and username are the same, therefore only a username and password are provided during the registration.</w:t>
      </w:r>
    </w:p>
    <w:p w14:paraId="628AA4F4" w14:textId="77777777" w:rsidR="005C0039" w:rsidRPr="005C0039" w:rsidRDefault="005C0039" w:rsidP="003E2B90">
      <w:pPr>
        <w:pStyle w:val="Kop3"/>
        <w:rPr>
          <w:lang w:val="en-US"/>
        </w:rPr>
      </w:pPr>
      <w:bookmarkStart w:id="38" w:name="_Toc94631782"/>
      <w:bookmarkStart w:id="39" w:name="_Toc95480253"/>
      <w:r w:rsidRPr="005C0039">
        <w:rPr>
          <w:lang w:val="en-US"/>
        </w:rPr>
        <w:t xml:space="preserve">3.2. The </w:t>
      </w:r>
      <w:proofErr w:type="spellStart"/>
      <w:r w:rsidRPr="005C0039">
        <w:rPr>
          <w:lang w:val="en-US"/>
        </w:rPr>
        <w:t>getToken</w:t>
      </w:r>
      <w:proofErr w:type="spellEnd"/>
      <w:r w:rsidRPr="005C0039">
        <w:rPr>
          <w:lang w:val="en-US"/>
        </w:rPr>
        <w:t xml:space="preserve"> call</w:t>
      </w:r>
      <w:bookmarkEnd w:id="38"/>
      <w:bookmarkEnd w:id="39"/>
    </w:p>
    <w:p w14:paraId="7BE71B2D" w14:textId="77777777" w:rsidR="005C0039" w:rsidRPr="005C0039" w:rsidRDefault="005C0039" w:rsidP="003E2B90">
      <w:pPr>
        <w:rPr>
          <w:lang w:val="en-US"/>
        </w:rPr>
      </w:pPr>
      <w:r w:rsidRPr="005C0039">
        <w:rPr>
          <w:lang w:val="en-US"/>
        </w:rPr>
        <w:t>This is a REST call (a HTTP POST containing a json string) from the FPS to the BOSA DSS server; the BOSA DSS server will return a ‘token’.</w:t>
      </w:r>
    </w:p>
    <w:p w14:paraId="6C0A74D2" w14:textId="77777777" w:rsidR="005C0039" w:rsidRPr="005C0039" w:rsidRDefault="005C0039" w:rsidP="003E2B90">
      <w:pPr>
        <w:rPr>
          <w:lang w:val="en-US"/>
        </w:rPr>
      </w:pPr>
      <w:r w:rsidRPr="005C0039">
        <w:rPr>
          <w:lang w:val="en-US"/>
        </w:rPr>
        <w:t xml:space="preserve">This token is a string that contains </w:t>
      </w:r>
      <w:proofErr w:type="spellStart"/>
      <w:r w:rsidRPr="005C0039">
        <w:rPr>
          <w:lang w:val="en-US"/>
        </w:rPr>
        <w:t>a.o.</w:t>
      </w:r>
      <w:proofErr w:type="spellEnd"/>
      <w:r w:rsidRPr="005C0039">
        <w:rPr>
          <w:lang w:val="en-US"/>
        </w:rPr>
        <w:t xml:space="preserve"> the names of the unsigned (‘in’) and signed (‘out’) documents. It is cryptographically protected so they can’t be modified. Note: that it has nothing to do with OAuth or OpenID.</w:t>
      </w:r>
    </w:p>
    <w:p w14:paraId="683096A5" w14:textId="77777777" w:rsidR="005C0039" w:rsidRPr="005C0039" w:rsidRDefault="005C0039" w:rsidP="003E2B90">
      <w:pPr>
        <w:rPr>
          <w:lang w:val="en-US"/>
        </w:rPr>
      </w:pPr>
      <w:r w:rsidRPr="005C0039">
        <w:rPr>
          <w:lang w:val="en-US"/>
        </w:rPr>
        <w:t>For the FPS, this token is transparent and does not have to be parsed/interpreted/.. It only has to be sent in the HTTP redirect call to the BOSA DSS front-end server.</w:t>
      </w:r>
    </w:p>
    <w:p w14:paraId="2B10299C" w14:textId="77777777" w:rsidR="005C0039" w:rsidRPr="005C0039" w:rsidRDefault="005C0039" w:rsidP="003E2B90">
      <w:pPr>
        <w:rPr>
          <w:lang w:val="en-US"/>
        </w:rPr>
      </w:pPr>
      <w:r w:rsidRPr="005C0039">
        <w:rPr>
          <w:lang w:val="en-US"/>
        </w:rPr>
        <w:lastRenderedPageBreak/>
        <w:t xml:space="preserve">Here is an example of the contents of a </w:t>
      </w:r>
      <w:proofErr w:type="spellStart"/>
      <w:r w:rsidRPr="005C0039">
        <w:rPr>
          <w:lang w:val="en-US"/>
        </w:rPr>
        <w:t>getToken</w:t>
      </w:r>
      <w:proofErr w:type="spellEnd"/>
      <w:r w:rsidRPr="005C0039">
        <w:rPr>
          <w:lang w:val="en-US"/>
        </w:rPr>
        <w:t xml:space="preserve"> request:</w:t>
      </w:r>
    </w:p>
    <w:tbl>
      <w:tblPr>
        <w:tblStyle w:val="Tabelraster"/>
        <w:tblW w:w="6379" w:type="dxa"/>
        <w:tblInd w:w="392" w:type="dxa"/>
        <w:tblLayout w:type="fixed"/>
        <w:tblLook w:val="04A0" w:firstRow="1" w:lastRow="0" w:firstColumn="1" w:lastColumn="0" w:noHBand="0" w:noVBand="1"/>
      </w:tblPr>
      <w:tblGrid>
        <w:gridCol w:w="6379"/>
      </w:tblGrid>
      <w:tr w:rsidR="005C0039" w:rsidRPr="000E3CA3" w14:paraId="3D260D76" w14:textId="77777777" w:rsidTr="006F76E8">
        <w:tc>
          <w:tcPr>
            <w:tcW w:w="6379" w:type="dxa"/>
          </w:tcPr>
          <w:p w14:paraId="26190E34" w14:textId="77777777" w:rsidR="005C0039" w:rsidRPr="00AB16F5" w:rsidRDefault="005C0039" w:rsidP="00AD38A2">
            <w:pPr>
              <w:spacing w:beforeAutospacing="0" w:after="0" w:afterAutospacing="0" w:line="240" w:lineRule="auto"/>
              <w:rPr>
                <w:rFonts w:ascii="Calibri Light" w:hAnsi="Calibri Light" w:cs="Calibri Light"/>
                <w:i/>
              </w:rPr>
            </w:pPr>
            <w:r w:rsidRPr="00AB16F5">
              <w:rPr>
                <w:rFonts w:ascii="Calibri Light" w:eastAsia="Calibri" w:hAnsi="Calibri Light" w:cs="Calibri Light"/>
                <w:i/>
              </w:rPr>
              <w:t>{</w:t>
            </w:r>
          </w:p>
          <w:p w14:paraId="2A42B423" w14:textId="77777777" w:rsidR="005C0039" w:rsidRPr="00AB16F5" w:rsidRDefault="005C0039" w:rsidP="00AD38A2">
            <w:pPr>
              <w:spacing w:beforeAutospacing="0" w:after="0" w:afterAutospacing="0" w:line="240" w:lineRule="auto"/>
              <w:rPr>
                <w:rFonts w:ascii="Calibri Light" w:hAnsi="Calibri Light" w:cs="Calibri Light"/>
                <w:i/>
              </w:rPr>
            </w:pPr>
            <w:r w:rsidRPr="00AB16F5">
              <w:rPr>
                <w:rFonts w:ascii="Calibri Light" w:eastAsia="Calibri" w:hAnsi="Calibri Light" w:cs="Calibri Light"/>
                <w:i/>
              </w:rPr>
              <w:t xml:space="preserve">  "name":"</w:t>
            </w:r>
            <w:proofErr w:type="spellStart"/>
            <w:r w:rsidRPr="00AB16F5">
              <w:rPr>
                <w:rFonts w:ascii="Calibri Light" w:eastAsia="Calibri" w:hAnsi="Calibri Light" w:cs="Calibri Light"/>
                <w:i/>
              </w:rPr>
              <w:t>minfin</w:t>
            </w:r>
            <w:proofErr w:type="spellEnd"/>
            <w:r w:rsidRPr="00AB16F5">
              <w:rPr>
                <w:rFonts w:ascii="Calibri Light" w:eastAsia="Calibri" w:hAnsi="Calibri Light" w:cs="Calibri Light"/>
                <w:i/>
              </w:rPr>
              <w:t>",</w:t>
            </w:r>
          </w:p>
          <w:p w14:paraId="5C0574FC" w14:textId="77777777" w:rsidR="005C0039" w:rsidRPr="00AB16F5" w:rsidRDefault="005C0039" w:rsidP="00AD38A2">
            <w:pPr>
              <w:spacing w:beforeAutospacing="0" w:after="0" w:afterAutospacing="0" w:line="240" w:lineRule="auto"/>
              <w:rPr>
                <w:rFonts w:ascii="Calibri Light" w:hAnsi="Calibri Light" w:cs="Calibri Light"/>
                <w:i/>
              </w:rPr>
            </w:pPr>
            <w:r w:rsidRPr="00AB16F5">
              <w:rPr>
                <w:rFonts w:ascii="Calibri Light" w:eastAsia="Calibri" w:hAnsi="Calibri Light" w:cs="Calibri Light"/>
                <w:i/>
              </w:rPr>
              <w:t xml:space="preserve">  "pwd":"U84SnLEQvp",</w:t>
            </w:r>
          </w:p>
          <w:p w14:paraId="5865D252" w14:textId="77777777" w:rsidR="005C0039" w:rsidRPr="00AB16F5" w:rsidRDefault="005C0039" w:rsidP="00AD38A2">
            <w:pPr>
              <w:spacing w:beforeAutospacing="0" w:after="0" w:afterAutospacing="0" w:line="240" w:lineRule="auto"/>
              <w:rPr>
                <w:rFonts w:ascii="Calibri Light" w:hAnsi="Calibri Light" w:cs="Calibri Light"/>
                <w:i/>
              </w:rPr>
            </w:pPr>
            <w:r w:rsidRPr="00AB16F5">
              <w:rPr>
                <w:rFonts w:ascii="Calibri Light" w:eastAsia="Calibri" w:hAnsi="Calibri Light" w:cs="Calibri Light"/>
                <w:i/>
              </w:rPr>
              <w:t xml:space="preserve">  "</w:t>
            </w:r>
            <w:proofErr w:type="spellStart"/>
            <w:r w:rsidRPr="00AB16F5">
              <w:rPr>
                <w:rFonts w:ascii="Calibri Light" w:eastAsia="Calibri" w:hAnsi="Calibri Light" w:cs="Calibri Light"/>
                <w:i/>
              </w:rPr>
              <w:t>in":"test.xml</w:t>
            </w:r>
            <w:proofErr w:type="spellEnd"/>
            <w:r w:rsidRPr="00AB16F5">
              <w:rPr>
                <w:rFonts w:ascii="Calibri Light" w:eastAsia="Calibri" w:hAnsi="Calibri Light" w:cs="Calibri Light"/>
                <w:i/>
              </w:rPr>
              <w:t>",</w:t>
            </w:r>
          </w:p>
          <w:p w14:paraId="55426768" w14:textId="77777777" w:rsidR="005C0039" w:rsidRPr="005C0039" w:rsidRDefault="005C0039" w:rsidP="00AD38A2">
            <w:pPr>
              <w:spacing w:beforeAutospacing="0" w:after="0" w:afterAutospacing="0" w:line="240" w:lineRule="auto"/>
              <w:rPr>
                <w:rFonts w:ascii="Calibri Light" w:hAnsi="Calibri Light" w:cs="Calibri Light"/>
                <w:i/>
                <w:lang w:val="en-US"/>
              </w:rPr>
            </w:pPr>
            <w:r w:rsidRPr="00AB16F5">
              <w:rPr>
                <w:rFonts w:ascii="Calibri Light" w:eastAsia="Calibri" w:hAnsi="Calibri Light" w:cs="Calibri Light"/>
                <w:i/>
              </w:rPr>
              <w:t xml:space="preserve">  </w:t>
            </w:r>
            <w:r w:rsidRPr="005C0039">
              <w:rPr>
                <w:rFonts w:ascii="Calibri Light" w:eastAsia="Calibri" w:hAnsi="Calibri Light" w:cs="Calibri Light"/>
                <w:i/>
                <w:lang w:val="en-US"/>
              </w:rPr>
              <w:t>"</w:t>
            </w:r>
            <w:proofErr w:type="spellStart"/>
            <w:r w:rsidRPr="005C0039">
              <w:rPr>
                <w:rFonts w:ascii="Calibri Light" w:eastAsia="Calibri" w:hAnsi="Calibri Light" w:cs="Calibri Light"/>
                <w:i/>
                <w:lang w:val="en-US"/>
              </w:rPr>
              <w:t>xslt</w:t>
            </w:r>
            <w:proofErr w:type="spellEnd"/>
            <w:r w:rsidRPr="005C0039">
              <w:rPr>
                <w:rFonts w:ascii="Calibri Light" w:eastAsia="Calibri" w:hAnsi="Calibri Light" w:cs="Calibri Light"/>
                <w:i/>
                <w:lang w:val="en-US"/>
              </w:rPr>
              <w:t>":"</w:t>
            </w:r>
            <w:proofErr w:type="spellStart"/>
            <w:r w:rsidRPr="005C0039">
              <w:rPr>
                <w:rFonts w:ascii="Calibri Light" w:eastAsia="Calibri" w:hAnsi="Calibri Light" w:cs="Calibri Light"/>
                <w:i/>
                <w:lang w:val="en-US"/>
              </w:rPr>
              <w:t>test.xslt</w:t>
            </w:r>
            <w:proofErr w:type="spellEnd"/>
            <w:r w:rsidRPr="005C0039">
              <w:rPr>
                <w:rFonts w:ascii="Calibri Light" w:eastAsia="Calibri" w:hAnsi="Calibri Light" w:cs="Calibri Light"/>
                <w:i/>
                <w:lang w:val="en-US"/>
              </w:rPr>
              <w:t>",</w:t>
            </w:r>
          </w:p>
          <w:p w14:paraId="6F85F5E4" w14:textId="77777777" w:rsidR="005C0039" w:rsidRPr="005C0039" w:rsidRDefault="005C0039" w:rsidP="00AD38A2">
            <w:pPr>
              <w:spacing w:beforeAutospacing="0" w:after="0" w:afterAutospacing="0" w:line="240" w:lineRule="auto"/>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out":"signed_test.xml</w:t>
            </w:r>
            <w:proofErr w:type="spellEnd"/>
            <w:r w:rsidRPr="005C0039">
              <w:rPr>
                <w:rFonts w:ascii="Calibri Light" w:eastAsia="Calibri" w:hAnsi="Calibri Light" w:cs="Calibri Light"/>
                <w:i/>
                <w:lang w:val="en-US"/>
              </w:rPr>
              <w:t>",</w:t>
            </w:r>
          </w:p>
          <w:p w14:paraId="0137285D" w14:textId="77777777" w:rsidR="005C0039" w:rsidRPr="005C0039" w:rsidRDefault="005C0039" w:rsidP="00AD38A2">
            <w:pPr>
              <w:spacing w:beforeAutospacing="0" w:after="0" w:afterAutospacing="0" w:line="240" w:lineRule="auto"/>
              <w:rPr>
                <w:rFonts w:ascii="Calibri Light" w:eastAsia="Calibri" w:hAnsi="Calibri Light" w:cs="Calibri Light"/>
                <w:i/>
                <w:lang w:val="en-US"/>
              </w:rPr>
            </w:pPr>
            <w:r w:rsidRPr="005C0039">
              <w:rPr>
                <w:rFonts w:ascii="Calibri Light" w:eastAsia="Calibri" w:hAnsi="Calibri Light" w:cs="Calibri Light"/>
                <w:i/>
                <w:lang w:val="en-US"/>
              </w:rPr>
              <w:t xml:space="preserve">  "prof":"XADES_1"</w:t>
            </w:r>
          </w:p>
          <w:p w14:paraId="3C142711" w14:textId="77777777" w:rsidR="005C0039" w:rsidRPr="005C0039" w:rsidRDefault="005C0039" w:rsidP="00AD38A2">
            <w:pPr>
              <w:pStyle w:val="Geenafstand"/>
              <w:spacing w:beforeAutospacing="0" w:afterAutospacing="0"/>
              <w:rPr>
                <w:lang w:val="en-US"/>
              </w:rPr>
            </w:pPr>
            <w:r w:rsidRPr="005C0039">
              <w:rPr>
                <w:lang w:val="en-US"/>
              </w:rPr>
              <w:t xml:space="preserve">  "lang": "</w:t>
            </w:r>
            <w:proofErr w:type="spellStart"/>
            <w:r w:rsidRPr="005C0039">
              <w:rPr>
                <w:lang w:val="en-US"/>
              </w:rPr>
              <w:t>fr</w:t>
            </w:r>
            <w:proofErr w:type="spellEnd"/>
            <w:r w:rsidRPr="005C0039">
              <w:rPr>
                <w:lang w:val="en-US"/>
              </w:rPr>
              <w:t>",</w:t>
            </w:r>
          </w:p>
          <w:p w14:paraId="6C2B8241" w14:textId="77777777" w:rsidR="005C0039" w:rsidRPr="005C0039" w:rsidRDefault="005C0039" w:rsidP="00AD38A2">
            <w:pPr>
              <w:pStyle w:val="Geenafstand"/>
              <w:spacing w:beforeAutospacing="0" w:afterAutospacing="0"/>
              <w:rPr>
                <w:lang w:val="en-US"/>
              </w:rPr>
            </w:pPr>
            <w:r w:rsidRPr="005C0039">
              <w:rPr>
                <w:lang w:val="en-US"/>
              </w:rPr>
              <w:t xml:space="preserve">  "</w:t>
            </w:r>
            <w:proofErr w:type="spellStart"/>
            <w:r w:rsidRPr="005C0039">
              <w:rPr>
                <w:lang w:val="en-US"/>
              </w:rPr>
              <w:t>noDownload</w:t>
            </w:r>
            <w:proofErr w:type="spellEnd"/>
            <w:r w:rsidRPr="005C0039">
              <w:rPr>
                <w:lang w:val="en-US"/>
              </w:rPr>
              <w:t>": true,</w:t>
            </w:r>
          </w:p>
          <w:p w14:paraId="5C30DD11" w14:textId="77777777" w:rsidR="005C0039" w:rsidRPr="005C0039" w:rsidRDefault="005C0039" w:rsidP="00AD38A2">
            <w:pPr>
              <w:pStyle w:val="Geenafstand"/>
              <w:spacing w:beforeAutospacing="0" w:afterAutospacing="0"/>
              <w:rPr>
                <w:lang w:val="en-US"/>
              </w:rPr>
            </w:pPr>
            <w:r w:rsidRPr="005C0039">
              <w:rPr>
                <w:lang w:val="en-US"/>
              </w:rPr>
              <w:t xml:space="preserve">  "</w:t>
            </w:r>
            <w:proofErr w:type="spellStart"/>
            <w:r w:rsidRPr="005C0039">
              <w:rPr>
                <w:lang w:val="en-US"/>
              </w:rPr>
              <w:t>policyDescription</w:t>
            </w:r>
            <w:proofErr w:type="spellEnd"/>
            <w:r w:rsidRPr="005C0039">
              <w:rPr>
                <w:lang w:val="en-US"/>
              </w:rPr>
              <w:t>": "The Description",</w:t>
            </w:r>
          </w:p>
          <w:p w14:paraId="599DACEA" w14:textId="77777777" w:rsidR="005C0039" w:rsidRPr="005C0039" w:rsidRDefault="005C0039" w:rsidP="00AD38A2">
            <w:pPr>
              <w:pStyle w:val="Geenafstand"/>
              <w:spacing w:beforeAutospacing="0" w:afterAutospacing="0"/>
              <w:rPr>
                <w:lang w:val="en-US"/>
              </w:rPr>
            </w:pPr>
            <w:r w:rsidRPr="005C0039">
              <w:rPr>
                <w:lang w:val="en-US"/>
              </w:rPr>
              <w:t xml:space="preserve">  "</w:t>
            </w:r>
            <w:proofErr w:type="spellStart"/>
            <w:r w:rsidRPr="005C0039">
              <w:rPr>
                <w:lang w:val="en-US"/>
              </w:rPr>
              <w:t>policyDigestAlgorithm</w:t>
            </w:r>
            <w:proofErr w:type="spellEnd"/>
            <w:r w:rsidRPr="005C0039">
              <w:rPr>
                <w:lang w:val="en-US"/>
              </w:rPr>
              <w:t>": "SHA512",</w:t>
            </w:r>
          </w:p>
          <w:p w14:paraId="10FF81C0" w14:textId="77777777" w:rsidR="005C0039" w:rsidRPr="005C0039" w:rsidRDefault="005C0039" w:rsidP="00AD38A2">
            <w:pPr>
              <w:pStyle w:val="Geenafstand"/>
              <w:spacing w:beforeAutospacing="0" w:afterAutospacing="0"/>
              <w:rPr>
                <w:lang w:val="en-US"/>
              </w:rPr>
            </w:pPr>
            <w:r w:rsidRPr="005C0039">
              <w:rPr>
                <w:lang w:val="en-US"/>
              </w:rPr>
              <w:t xml:space="preserve">  "</w:t>
            </w:r>
            <w:proofErr w:type="spellStart"/>
            <w:r w:rsidRPr="005C0039">
              <w:rPr>
                <w:lang w:val="en-US"/>
              </w:rPr>
              <w:t>policyId</w:t>
            </w:r>
            <w:proofErr w:type="spellEnd"/>
            <w:r w:rsidRPr="005C0039">
              <w:rPr>
                <w:lang w:val="en-US"/>
              </w:rPr>
              <w:t>": "http://URL_OF_THE_POLICY",</w:t>
            </w:r>
          </w:p>
          <w:p w14:paraId="35215614" w14:textId="77777777" w:rsidR="005C0039" w:rsidRPr="005C0039" w:rsidRDefault="005C0039" w:rsidP="00AD38A2">
            <w:pPr>
              <w:pStyle w:val="Geenafstand"/>
              <w:spacing w:beforeAutospacing="0" w:afterAutospacing="0"/>
              <w:rPr>
                <w:lang w:val="en-US"/>
              </w:rPr>
            </w:pPr>
            <w:r w:rsidRPr="005C0039">
              <w:rPr>
                <w:lang w:val="en-US"/>
              </w:rPr>
              <w:t xml:space="preserve">  "</w:t>
            </w:r>
            <w:proofErr w:type="spellStart"/>
            <w:r w:rsidRPr="005C0039">
              <w:rPr>
                <w:lang w:val="en-US"/>
              </w:rPr>
              <w:t>psfC</w:t>
            </w:r>
            <w:proofErr w:type="spellEnd"/>
            <w:r w:rsidRPr="005C0039">
              <w:rPr>
                <w:lang w:val="en-US"/>
              </w:rPr>
              <w:t>": "1,30,20,180,60",</w:t>
            </w:r>
          </w:p>
          <w:p w14:paraId="5AF00100" w14:textId="77777777" w:rsidR="005C0039" w:rsidRPr="005C0039" w:rsidRDefault="005C0039" w:rsidP="00AD38A2">
            <w:pPr>
              <w:pStyle w:val="Geenafstand"/>
              <w:spacing w:beforeAutospacing="0" w:afterAutospacing="0"/>
              <w:rPr>
                <w:lang w:val="en-US"/>
              </w:rPr>
            </w:pPr>
            <w:r w:rsidRPr="005C0039">
              <w:rPr>
                <w:lang w:val="en-US"/>
              </w:rPr>
              <w:t xml:space="preserve">  "</w:t>
            </w:r>
            <w:proofErr w:type="spellStart"/>
            <w:r w:rsidRPr="005C0039">
              <w:rPr>
                <w:lang w:val="en-US"/>
              </w:rPr>
              <w:t>psfN</w:t>
            </w:r>
            <w:proofErr w:type="spellEnd"/>
            <w:r w:rsidRPr="005C0039">
              <w:rPr>
                <w:lang w:val="en-US"/>
              </w:rPr>
              <w:t>": "signature_1",</w:t>
            </w:r>
          </w:p>
          <w:p w14:paraId="44633EA2" w14:textId="77777777" w:rsidR="005C0039" w:rsidRPr="005C0039" w:rsidRDefault="005C0039" w:rsidP="00AD38A2">
            <w:pPr>
              <w:pStyle w:val="Geenafstand"/>
              <w:spacing w:beforeAutospacing="0" w:afterAutospacing="0"/>
              <w:rPr>
                <w:lang w:val="en-US"/>
              </w:rPr>
            </w:pPr>
            <w:r w:rsidRPr="005C0039">
              <w:rPr>
                <w:lang w:val="en-US"/>
              </w:rPr>
              <w:t xml:space="preserve">  "</w:t>
            </w:r>
            <w:proofErr w:type="spellStart"/>
            <w:r w:rsidRPr="005C0039">
              <w:rPr>
                <w:lang w:val="en-US"/>
              </w:rPr>
              <w:t>psfP</w:t>
            </w:r>
            <w:proofErr w:type="spellEnd"/>
            <w:r w:rsidRPr="005C0039">
              <w:rPr>
                <w:lang w:val="en-US"/>
              </w:rPr>
              <w:t>": true,</w:t>
            </w:r>
          </w:p>
          <w:p w14:paraId="2E669A54" w14:textId="77777777" w:rsidR="005C0039" w:rsidRPr="005C0039" w:rsidRDefault="005C0039" w:rsidP="00AD38A2">
            <w:pPr>
              <w:pStyle w:val="Geenafstand"/>
              <w:spacing w:beforeAutospacing="0" w:afterAutospacing="0"/>
              <w:rPr>
                <w:lang w:val="en-US"/>
              </w:rPr>
            </w:pPr>
            <w:r w:rsidRPr="005C0039">
              <w:rPr>
                <w:lang w:val="en-US"/>
              </w:rPr>
              <w:t xml:space="preserve">  "</w:t>
            </w:r>
            <w:proofErr w:type="spellStart"/>
            <w:r w:rsidRPr="005C0039">
              <w:rPr>
                <w:lang w:val="en-US"/>
              </w:rPr>
              <w:t>psp</w:t>
            </w:r>
            <w:proofErr w:type="spellEnd"/>
            <w:r w:rsidRPr="005C0039">
              <w:rPr>
                <w:lang w:val="en-US"/>
              </w:rPr>
              <w:t>": "</w:t>
            </w:r>
            <w:proofErr w:type="spellStart"/>
            <w:r w:rsidRPr="005C0039">
              <w:rPr>
                <w:lang w:val="en-US"/>
              </w:rPr>
              <w:t>pspFileName.psp</w:t>
            </w:r>
            <w:proofErr w:type="spellEnd"/>
            <w:r w:rsidRPr="005C0039">
              <w:rPr>
                <w:lang w:val="en-US"/>
              </w:rPr>
              <w:t>",</w:t>
            </w:r>
          </w:p>
          <w:p w14:paraId="313B5B50" w14:textId="77777777" w:rsidR="005C0039" w:rsidRPr="005C0039" w:rsidRDefault="005C0039" w:rsidP="00AD38A2">
            <w:pPr>
              <w:pStyle w:val="Geenafstand"/>
              <w:spacing w:beforeAutospacing="0" w:afterAutospacing="0"/>
              <w:rPr>
                <w:lang w:val="en-US"/>
              </w:rPr>
            </w:pPr>
            <w:r w:rsidRPr="005C0039">
              <w:rPr>
                <w:lang w:val="en-US"/>
              </w:rPr>
              <w:t xml:space="preserve">  "": true,</w:t>
            </w:r>
          </w:p>
          <w:p w14:paraId="4D2ADAE3" w14:textId="77777777" w:rsidR="005C0039" w:rsidRPr="005C0039" w:rsidRDefault="005C0039" w:rsidP="00AD38A2">
            <w:pPr>
              <w:pStyle w:val="Geenafstand"/>
              <w:spacing w:beforeAutospacing="0" w:afterAutospacing="0"/>
              <w:rPr>
                <w:lang w:val="en-US"/>
              </w:rPr>
            </w:pPr>
            <w:r w:rsidRPr="005C0039">
              <w:rPr>
                <w:lang w:val="en-US"/>
              </w:rPr>
              <w:t xml:space="preserve">  "</w:t>
            </w:r>
            <w:proofErr w:type="spellStart"/>
            <w:r w:rsidRPr="005C0039">
              <w:rPr>
                <w:lang w:val="en-US"/>
              </w:rPr>
              <w:t>signTimeout</w:t>
            </w:r>
            <w:proofErr w:type="spellEnd"/>
            <w:r w:rsidRPr="005C0039">
              <w:rPr>
                <w:lang w:val="en-US"/>
              </w:rPr>
              <w:t>": 120,</w:t>
            </w:r>
          </w:p>
          <w:p w14:paraId="001C139B" w14:textId="77777777" w:rsidR="005C0039" w:rsidRPr="005C0039" w:rsidRDefault="005C0039" w:rsidP="00AD38A2">
            <w:pPr>
              <w:pStyle w:val="Geenafstand"/>
              <w:spacing w:beforeAutospacing="0" w:afterAutospacing="0"/>
              <w:rPr>
                <w:lang w:val="en-US"/>
              </w:rPr>
            </w:pPr>
            <w:r w:rsidRPr="005C0039">
              <w:rPr>
                <w:lang w:val="en-US"/>
              </w:rPr>
              <w:t xml:space="preserve">  "</w:t>
            </w:r>
            <w:proofErr w:type="spellStart"/>
            <w:r w:rsidRPr="005C0039">
              <w:rPr>
                <w:lang w:val="en-US"/>
              </w:rPr>
              <w:t>allowedToSign</w:t>
            </w:r>
            <w:proofErr w:type="spellEnd"/>
            <w:r w:rsidRPr="005C0039">
              <w:rPr>
                <w:lang w:val="en-US"/>
              </w:rPr>
              <w:t>": [</w:t>
            </w:r>
          </w:p>
          <w:p w14:paraId="5028CC51" w14:textId="77777777" w:rsidR="005C0039" w:rsidRPr="005C0039" w:rsidRDefault="005C0039" w:rsidP="00AD38A2">
            <w:pPr>
              <w:pStyle w:val="Geenafstand"/>
              <w:spacing w:beforeAutospacing="0" w:afterAutospacing="0"/>
              <w:rPr>
                <w:lang w:val="en-US"/>
              </w:rPr>
            </w:pPr>
            <w:r w:rsidRPr="005C0039">
              <w:rPr>
                <w:lang w:val="en-US"/>
              </w:rPr>
              <w:t xml:space="preserve">    {</w:t>
            </w:r>
          </w:p>
          <w:p w14:paraId="4833234E" w14:textId="77777777" w:rsidR="005C0039" w:rsidRPr="005C0039" w:rsidRDefault="005C0039" w:rsidP="00AD38A2">
            <w:pPr>
              <w:pStyle w:val="Geenafstand"/>
              <w:spacing w:beforeAutospacing="0" w:afterAutospacing="0"/>
              <w:rPr>
                <w:lang w:val="en-US"/>
              </w:rPr>
            </w:pPr>
            <w:r w:rsidRPr="005C0039">
              <w:rPr>
                <w:lang w:val="en-US"/>
              </w:rPr>
              <w:t xml:space="preserve">      "</w:t>
            </w:r>
            <w:proofErr w:type="spellStart"/>
            <w:r w:rsidRPr="005C0039">
              <w:rPr>
                <w:lang w:val="en-US"/>
              </w:rPr>
              <w:t>nn</w:t>
            </w:r>
            <w:proofErr w:type="spellEnd"/>
            <w:r w:rsidRPr="005C0039">
              <w:rPr>
                <w:lang w:val="en-US"/>
              </w:rPr>
              <w:t>": "BELGIAN_NATIONAL_NUMBER"</w:t>
            </w:r>
          </w:p>
          <w:p w14:paraId="6CDE546E" w14:textId="77777777" w:rsidR="005C0039" w:rsidRPr="00CE435E" w:rsidRDefault="005C0039" w:rsidP="00AD38A2">
            <w:pPr>
              <w:pStyle w:val="Geenafstand"/>
              <w:spacing w:beforeAutospacing="0" w:afterAutospacing="0"/>
            </w:pPr>
            <w:r w:rsidRPr="005C0039">
              <w:rPr>
                <w:lang w:val="en-US"/>
              </w:rPr>
              <w:t xml:space="preserve">    </w:t>
            </w:r>
            <w:r w:rsidRPr="00CE435E">
              <w:t>}</w:t>
            </w:r>
          </w:p>
          <w:p w14:paraId="2859EBC9" w14:textId="77777777" w:rsidR="005C0039" w:rsidRPr="00CE435E" w:rsidRDefault="005C0039" w:rsidP="00AD38A2">
            <w:pPr>
              <w:pStyle w:val="Geenafstand"/>
              <w:spacing w:beforeAutospacing="0" w:afterAutospacing="0"/>
            </w:pPr>
            <w:r w:rsidRPr="00CE435E">
              <w:t xml:space="preserve">  ]</w:t>
            </w:r>
          </w:p>
          <w:p w14:paraId="1CB7402F" w14:textId="77777777" w:rsidR="005C0039" w:rsidRPr="000E3CA3" w:rsidRDefault="005C0039" w:rsidP="00AD38A2">
            <w:pPr>
              <w:spacing w:beforeAutospacing="0" w:after="0" w:afterAutospacing="0" w:line="240" w:lineRule="auto"/>
              <w:rPr>
                <w:rFonts w:ascii="Calibri Light" w:eastAsia="Calibri" w:hAnsi="Calibri Light" w:cs="Calibri Light"/>
              </w:rPr>
            </w:pPr>
            <w:r w:rsidRPr="000E3CA3">
              <w:rPr>
                <w:rFonts w:ascii="Calibri Light" w:eastAsia="Calibri" w:hAnsi="Calibri Light" w:cs="Calibri Light"/>
                <w:i/>
              </w:rPr>
              <w:t>}</w:t>
            </w:r>
          </w:p>
        </w:tc>
      </w:tr>
    </w:tbl>
    <w:p w14:paraId="77DF3F28" w14:textId="77777777" w:rsidR="005C0039" w:rsidRDefault="005C0039" w:rsidP="005C0039">
      <w:pPr>
        <w:rPr>
          <w:rFonts w:ascii="Calibri Light" w:hAnsi="Calibri Light" w:cs="Calibri Light"/>
        </w:rPr>
      </w:pPr>
    </w:p>
    <w:tbl>
      <w:tblPr>
        <w:tblStyle w:val="Tabelraster"/>
        <w:tblW w:w="9634"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2263"/>
        <w:gridCol w:w="1276"/>
        <w:gridCol w:w="1701"/>
        <w:gridCol w:w="4394"/>
      </w:tblGrid>
      <w:tr w:rsidR="005C0039" w:rsidRPr="00D563CA" w14:paraId="4BBDD2C0" w14:textId="77777777" w:rsidTr="00AD38A2">
        <w:trPr>
          <w:trHeight w:val="267"/>
        </w:trPr>
        <w:tc>
          <w:tcPr>
            <w:tcW w:w="2263" w:type="dxa"/>
            <w:shd w:val="clear" w:color="auto" w:fill="2CB8A5" w:themeFill="accent3"/>
          </w:tcPr>
          <w:p w14:paraId="4A86D2D3" w14:textId="77777777" w:rsidR="005C0039" w:rsidRPr="00AD38A2" w:rsidRDefault="005C0039" w:rsidP="003E2B90">
            <w:pPr>
              <w:rPr>
                <w:rFonts w:asciiTheme="minorHAnsi" w:hAnsiTheme="minorHAnsi" w:cstheme="minorHAnsi"/>
                <w:b/>
                <w:bCs/>
                <w:sz w:val="16"/>
                <w:szCs w:val="16"/>
              </w:rPr>
            </w:pPr>
            <w:r w:rsidRPr="00AD38A2">
              <w:rPr>
                <w:rFonts w:asciiTheme="minorHAnsi" w:hAnsiTheme="minorHAnsi" w:cstheme="minorHAnsi"/>
                <w:b/>
                <w:bCs/>
                <w:sz w:val="16"/>
                <w:szCs w:val="16"/>
              </w:rPr>
              <w:t>JSON Field</w:t>
            </w:r>
          </w:p>
        </w:tc>
        <w:tc>
          <w:tcPr>
            <w:tcW w:w="1276" w:type="dxa"/>
            <w:shd w:val="clear" w:color="auto" w:fill="2CB8A5" w:themeFill="accent3"/>
          </w:tcPr>
          <w:p w14:paraId="3152B4B5" w14:textId="77777777" w:rsidR="005C0039" w:rsidRPr="00AD38A2" w:rsidRDefault="005C0039" w:rsidP="003E2B90">
            <w:pPr>
              <w:rPr>
                <w:rFonts w:asciiTheme="minorHAnsi" w:hAnsiTheme="minorHAnsi" w:cstheme="minorHAnsi"/>
                <w:b/>
                <w:bCs/>
                <w:sz w:val="16"/>
                <w:szCs w:val="16"/>
              </w:rPr>
            </w:pPr>
            <w:proofErr w:type="spellStart"/>
            <w:r w:rsidRPr="00AD38A2">
              <w:rPr>
                <w:rFonts w:asciiTheme="minorHAnsi" w:hAnsiTheme="minorHAnsi" w:cstheme="minorHAnsi"/>
                <w:b/>
                <w:bCs/>
                <w:sz w:val="16"/>
                <w:szCs w:val="16"/>
              </w:rPr>
              <w:t>Mandatory</w:t>
            </w:r>
            <w:proofErr w:type="spellEnd"/>
          </w:p>
        </w:tc>
        <w:tc>
          <w:tcPr>
            <w:tcW w:w="1701" w:type="dxa"/>
            <w:shd w:val="clear" w:color="auto" w:fill="2CB8A5" w:themeFill="accent3"/>
          </w:tcPr>
          <w:p w14:paraId="4CEB453E" w14:textId="77777777" w:rsidR="005C0039" w:rsidRPr="00AD38A2" w:rsidRDefault="005C0039" w:rsidP="003E2B90">
            <w:pPr>
              <w:rPr>
                <w:rFonts w:asciiTheme="minorHAnsi" w:hAnsiTheme="minorHAnsi" w:cstheme="minorHAnsi"/>
                <w:b/>
                <w:bCs/>
                <w:sz w:val="16"/>
                <w:szCs w:val="16"/>
              </w:rPr>
            </w:pPr>
            <w:proofErr w:type="spellStart"/>
            <w:r w:rsidRPr="00AD38A2">
              <w:rPr>
                <w:rFonts w:asciiTheme="minorHAnsi" w:hAnsiTheme="minorHAnsi" w:cstheme="minorHAnsi"/>
                <w:b/>
                <w:bCs/>
                <w:sz w:val="16"/>
                <w:szCs w:val="16"/>
              </w:rPr>
              <w:t>Values</w:t>
            </w:r>
            <w:proofErr w:type="spellEnd"/>
            <w:r w:rsidRPr="00AD38A2">
              <w:rPr>
                <w:rFonts w:asciiTheme="minorHAnsi" w:hAnsiTheme="minorHAnsi" w:cstheme="minorHAnsi"/>
                <w:b/>
                <w:bCs/>
                <w:sz w:val="16"/>
                <w:szCs w:val="16"/>
              </w:rPr>
              <w:t xml:space="preserve"> </w:t>
            </w:r>
          </w:p>
        </w:tc>
        <w:tc>
          <w:tcPr>
            <w:tcW w:w="4394" w:type="dxa"/>
            <w:shd w:val="clear" w:color="auto" w:fill="2CB8A5" w:themeFill="accent3"/>
          </w:tcPr>
          <w:p w14:paraId="78CC2BEB" w14:textId="77777777" w:rsidR="005C0039" w:rsidRPr="00AD38A2" w:rsidRDefault="005C0039" w:rsidP="003E2B90">
            <w:pPr>
              <w:rPr>
                <w:rFonts w:asciiTheme="minorHAnsi" w:hAnsiTheme="minorHAnsi" w:cstheme="minorHAnsi"/>
                <w:b/>
                <w:bCs/>
                <w:sz w:val="16"/>
                <w:szCs w:val="16"/>
              </w:rPr>
            </w:pPr>
            <w:proofErr w:type="spellStart"/>
            <w:r w:rsidRPr="00AD38A2">
              <w:rPr>
                <w:rFonts w:asciiTheme="minorHAnsi" w:hAnsiTheme="minorHAnsi" w:cstheme="minorHAnsi"/>
                <w:b/>
                <w:bCs/>
                <w:sz w:val="16"/>
                <w:szCs w:val="16"/>
              </w:rPr>
              <w:t>Description</w:t>
            </w:r>
            <w:proofErr w:type="spellEnd"/>
          </w:p>
        </w:tc>
      </w:tr>
      <w:tr w:rsidR="005C0039" w:rsidRPr="005C0039" w14:paraId="243D1ABD" w14:textId="77777777" w:rsidTr="00AD38A2">
        <w:tc>
          <w:tcPr>
            <w:tcW w:w="2263" w:type="dxa"/>
          </w:tcPr>
          <w:p w14:paraId="4C4AFDAB" w14:textId="77777777" w:rsidR="005C0039" w:rsidRPr="003E2B90" w:rsidRDefault="005C0039" w:rsidP="003E2B90">
            <w:pPr>
              <w:rPr>
                <w:rFonts w:asciiTheme="minorHAnsi" w:hAnsiTheme="minorHAnsi" w:cstheme="minorHAnsi"/>
                <w:sz w:val="16"/>
                <w:szCs w:val="16"/>
              </w:rPr>
            </w:pPr>
            <w:r w:rsidRPr="003E2B90">
              <w:rPr>
                <w:rFonts w:asciiTheme="minorHAnsi" w:eastAsia="Calibri" w:hAnsiTheme="minorHAnsi" w:cstheme="minorHAnsi"/>
                <w:i/>
                <w:sz w:val="16"/>
                <w:szCs w:val="16"/>
              </w:rPr>
              <w:t>name</w:t>
            </w:r>
          </w:p>
        </w:tc>
        <w:tc>
          <w:tcPr>
            <w:tcW w:w="1276" w:type="dxa"/>
          </w:tcPr>
          <w:p w14:paraId="73F274DD"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Yes</w:t>
            </w:r>
          </w:p>
        </w:tc>
        <w:tc>
          <w:tcPr>
            <w:tcW w:w="1701" w:type="dxa"/>
          </w:tcPr>
          <w:p w14:paraId="377A4A22"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aS3buckName</w:t>
            </w:r>
          </w:p>
        </w:tc>
        <w:tc>
          <w:tcPr>
            <w:tcW w:w="4394" w:type="dxa"/>
          </w:tcPr>
          <w:p w14:paraId="697AB9F7"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The name of the bucket where the files (pdf/xml/</w:t>
            </w:r>
            <w:proofErr w:type="spellStart"/>
            <w:r w:rsidRPr="003E2B90">
              <w:rPr>
                <w:rFonts w:asciiTheme="minorHAnsi" w:hAnsiTheme="minorHAnsi" w:cstheme="minorHAnsi"/>
                <w:sz w:val="16"/>
                <w:szCs w:val="16"/>
                <w:lang w:val="en-US"/>
              </w:rPr>
              <w:t>xlst</w:t>
            </w:r>
            <w:proofErr w:type="spellEnd"/>
            <w:r w:rsidRPr="003E2B90">
              <w:rPr>
                <w:rFonts w:asciiTheme="minorHAnsi" w:hAnsiTheme="minorHAnsi" w:cstheme="minorHAnsi"/>
                <w:sz w:val="16"/>
                <w:szCs w:val="16"/>
                <w:lang w:val="en-US"/>
              </w:rPr>
              <w:t>/</w:t>
            </w:r>
            <w:proofErr w:type="spellStart"/>
            <w:r w:rsidRPr="003E2B90">
              <w:rPr>
                <w:rFonts w:asciiTheme="minorHAnsi" w:hAnsiTheme="minorHAnsi" w:cstheme="minorHAnsi"/>
                <w:sz w:val="16"/>
                <w:szCs w:val="16"/>
                <w:lang w:val="en-US"/>
              </w:rPr>
              <w:t>psp</w:t>
            </w:r>
            <w:proofErr w:type="spellEnd"/>
            <w:r w:rsidRPr="003E2B90">
              <w:rPr>
                <w:rFonts w:asciiTheme="minorHAnsi" w:hAnsiTheme="minorHAnsi" w:cstheme="minorHAnsi"/>
                <w:sz w:val="16"/>
                <w:szCs w:val="16"/>
                <w:lang w:val="en-US"/>
              </w:rPr>
              <w:t>) are stored</w:t>
            </w:r>
          </w:p>
        </w:tc>
      </w:tr>
      <w:tr w:rsidR="005C0039" w:rsidRPr="005C0039" w14:paraId="3A904957" w14:textId="77777777" w:rsidTr="00AD38A2">
        <w:tc>
          <w:tcPr>
            <w:tcW w:w="2263" w:type="dxa"/>
          </w:tcPr>
          <w:p w14:paraId="57378E9D" w14:textId="77777777" w:rsidR="005C0039" w:rsidRPr="003E2B90" w:rsidRDefault="005C0039" w:rsidP="003E2B90">
            <w:pPr>
              <w:rPr>
                <w:rFonts w:asciiTheme="minorHAnsi" w:hAnsiTheme="minorHAnsi" w:cstheme="minorHAnsi"/>
                <w:i/>
                <w:sz w:val="16"/>
                <w:szCs w:val="16"/>
              </w:rPr>
            </w:pPr>
            <w:proofErr w:type="spellStart"/>
            <w:r w:rsidRPr="003E2B90">
              <w:rPr>
                <w:rFonts w:asciiTheme="minorHAnsi" w:eastAsia="Calibri" w:hAnsiTheme="minorHAnsi" w:cstheme="minorHAnsi"/>
                <w:i/>
                <w:sz w:val="16"/>
                <w:szCs w:val="16"/>
              </w:rPr>
              <w:t>pwd</w:t>
            </w:r>
            <w:proofErr w:type="spellEnd"/>
          </w:p>
          <w:p w14:paraId="09670198" w14:textId="77777777" w:rsidR="005C0039" w:rsidRPr="003E2B90" w:rsidRDefault="005C0039" w:rsidP="003E2B90">
            <w:pPr>
              <w:rPr>
                <w:rFonts w:asciiTheme="minorHAnsi" w:hAnsiTheme="minorHAnsi" w:cstheme="minorHAnsi"/>
                <w:sz w:val="16"/>
                <w:szCs w:val="16"/>
              </w:rPr>
            </w:pPr>
          </w:p>
        </w:tc>
        <w:tc>
          <w:tcPr>
            <w:tcW w:w="1276" w:type="dxa"/>
          </w:tcPr>
          <w:p w14:paraId="4FB4CE8D"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Yes</w:t>
            </w:r>
          </w:p>
        </w:tc>
        <w:tc>
          <w:tcPr>
            <w:tcW w:w="1701" w:type="dxa"/>
          </w:tcPr>
          <w:p w14:paraId="6664E91D"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Ag00dPasswOrd!</w:t>
            </w:r>
          </w:p>
        </w:tc>
        <w:tc>
          <w:tcPr>
            <w:tcW w:w="4394" w:type="dxa"/>
          </w:tcPr>
          <w:p w14:paraId="484FDAF8"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The password of the bucket where the files are stored</w:t>
            </w:r>
          </w:p>
        </w:tc>
      </w:tr>
      <w:tr w:rsidR="005C0039" w:rsidRPr="005C0039" w14:paraId="1361180A" w14:textId="77777777" w:rsidTr="00AD38A2">
        <w:tc>
          <w:tcPr>
            <w:tcW w:w="2263" w:type="dxa"/>
          </w:tcPr>
          <w:p w14:paraId="4C5A6200" w14:textId="77777777" w:rsidR="005C0039" w:rsidRPr="003E2B90" w:rsidRDefault="005C0039" w:rsidP="003E2B90">
            <w:pPr>
              <w:rPr>
                <w:rFonts w:asciiTheme="minorHAnsi" w:eastAsia="Calibri" w:hAnsiTheme="minorHAnsi" w:cstheme="minorHAnsi"/>
                <w:i/>
                <w:sz w:val="16"/>
                <w:szCs w:val="16"/>
              </w:rPr>
            </w:pPr>
            <w:r w:rsidRPr="003E2B90">
              <w:rPr>
                <w:rFonts w:asciiTheme="minorHAnsi" w:eastAsia="Calibri" w:hAnsiTheme="minorHAnsi" w:cstheme="minorHAnsi"/>
                <w:i/>
                <w:sz w:val="16"/>
                <w:szCs w:val="16"/>
              </w:rPr>
              <w:t>in</w:t>
            </w:r>
          </w:p>
        </w:tc>
        <w:tc>
          <w:tcPr>
            <w:tcW w:w="1276" w:type="dxa"/>
          </w:tcPr>
          <w:p w14:paraId="426E7A35"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Yes</w:t>
            </w:r>
          </w:p>
        </w:tc>
        <w:tc>
          <w:tcPr>
            <w:tcW w:w="1701" w:type="dxa"/>
          </w:tcPr>
          <w:p w14:paraId="235325C9"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Test.xml / test.pdf</w:t>
            </w:r>
          </w:p>
        </w:tc>
        <w:tc>
          <w:tcPr>
            <w:tcW w:w="4394" w:type="dxa"/>
          </w:tcPr>
          <w:p w14:paraId="47DD6463"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The name of the input file (stored on the bucket)</w:t>
            </w:r>
          </w:p>
        </w:tc>
      </w:tr>
      <w:tr w:rsidR="005C0039" w:rsidRPr="005C0039" w14:paraId="4CD65374" w14:textId="77777777" w:rsidTr="00AD38A2">
        <w:tc>
          <w:tcPr>
            <w:tcW w:w="2263" w:type="dxa"/>
          </w:tcPr>
          <w:p w14:paraId="0EE3E498" w14:textId="77777777" w:rsidR="005C0039" w:rsidRPr="003E2B90" w:rsidRDefault="005C0039" w:rsidP="003E2B90">
            <w:pPr>
              <w:rPr>
                <w:rFonts w:asciiTheme="minorHAnsi" w:eastAsia="Calibri" w:hAnsiTheme="minorHAnsi" w:cstheme="minorHAnsi"/>
                <w:i/>
                <w:sz w:val="16"/>
                <w:szCs w:val="16"/>
              </w:rPr>
            </w:pPr>
            <w:proofErr w:type="spellStart"/>
            <w:r w:rsidRPr="003E2B90">
              <w:rPr>
                <w:rFonts w:asciiTheme="minorHAnsi" w:eastAsia="Calibri" w:hAnsiTheme="minorHAnsi" w:cstheme="minorHAnsi"/>
                <w:i/>
                <w:sz w:val="16"/>
                <w:szCs w:val="16"/>
              </w:rPr>
              <w:lastRenderedPageBreak/>
              <w:t>xslt</w:t>
            </w:r>
            <w:proofErr w:type="spellEnd"/>
          </w:p>
        </w:tc>
        <w:tc>
          <w:tcPr>
            <w:tcW w:w="1276" w:type="dxa"/>
          </w:tcPr>
          <w:p w14:paraId="57C54E18" w14:textId="77777777" w:rsidR="005C0039" w:rsidRPr="003E2B90" w:rsidRDefault="005C0039" w:rsidP="003E2B90">
            <w:pPr>
              <w:rPr>
                <w:rFonts w:asciiTheme="minorHAnsi" w:hAnsiTheme="minorHAnsi" w:cstheme="minorHAnsi"/>
                <w:sz w:val="16"/>
                <w:szCs w:val="16"/>
              </w:rPr>
            </w:pPr>
            <w:r w:rsidRPr="003E2B90">
              <w:rPr>
                <w:rFonts w:asciiTheme="minorHAnsi" w:eastAsia="Calibri" w:hAnsiTheme="minorHAnsi" w:cstheme="minorHAnsi"/>
                <w:i/>
                <w:sz w:val="16"/>
                <w:szCs w:val="16"/>
              </w:rPr>
              <w:t xml:space="preserve">  No</w:t>
            </w:r>
          </w:p>
        </w:tc>
        <w:tc>
          <w:tcPr>
            <w:tcW w:w="1701" w:type="dxa"/>
          </w:tcPr>
          <w:p w14:paraId="4751D55F" w14:textId="77777777" w:rsidR="005C0039" w:rsidRPr="003E2B90" w:rsidRDefault="005C0039" w:rsidP="003E2B90">
            <w:pPr>
              <w:rPr>
                <w:rFonts w:asciiTheme="minorHAnsi" w:hAnsiTheme="minorHAnsi" w:cstheme="minorHAnsi"/>
                <w:sz w:val="16"/>
                <w:szCs w:val="16"/>
              </w:rPr>
            </w:pPr>
            <w:proofErr w:type="spellStart"/>
            <w:r w:rsidRPr="003E2B90">
              <w:rPr>
                <w:rFonts w:asciiTheme="minorHAnsi" w:hAnsiTheme="minorHAnsi" w:cstheme="minorHAnsi"/>
                <w:sz w:val="16"/>
                <w:szCs w:val="16"/>
              </w:rPr>
              <w:t>Test.xslt</w:t>
            </w:r>
            <w:proofErr w:type="spellEnd"/>
          </w:p>
        </w:tc>
        <w:tc>
          <w:tcPr>
            <w:tcW w:w="4394" w:type="dxa"/>
          </w:tcPr>
          <w:p w14:paraId="29737182"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If the “in” file is of xml format, the “</w:t>
            </w:r>
            <w:proofErr w:type="spellStart"/>
            <w:r w:rsidRPr="003E2B90">
              <w:rPr>
                <w:rFonts w:asciiTheme="minorHAnsi" w:hAnsiTheme="minorHAnsi" w:cstheme="minorHAnsi"/>
                <w:sz w:val="16"/>
                <w:szCs w:val="16"/>
                <w:lang w:val="en-US"/>
              </w:rPr>
              <w:t>xlst</w:t>
            </w:r>
            <w:proofErr w:type="spellEnd"/>
            <w:r w:rsidRPr="003E2B90">
              <w:rPr>
                <w:rFonts w:asciiTheme="minorHAnsi" w:hAnsiTheme="minorHAnsi" w:cstheme="minorHAnsi"/>
                <w:sz w:val="16"/>
                <w:szCs w:val="16"/>
                <w:lang w:val="en-US"/>
              </w:rPr>
              <w:t>” will be used to pimp the display of the “in” file as HTML.</w:t>
            </w:r>
          </w:p>
        </w:tc>
      </w:tr>
      <w:tr w:rsidR="005C0039" w:rsidRPr="005C0039" w14:paraId="428523EF" w14:textId="77777777" w:rsidTr="00AD38A2">
        <w:tc>
          <w:tcPr>
            <w:tcW w:w="2263" w:type="dxa"/>
          </w:tcPr>
          <w:p w14:paraId="554C7111" w14:textId="77777777" w:rsidR="005C0039" w:rsidRPr="003E2B90" w:rsidRDefault="005C0039" w:rsidP="003E2B90">
            <w:pPr>
              <w:rPr>
                <w:rFonts w:asciiTheme="minorHAnsi" w:eastAsia="Calibri" w:hAnsiTheme="minorHAnsi" w:cstheme="minorHAnsi"/>
                <w:i/>
                <w:sz w:val="16"/>
                <w:szCs w:val="16"/>
              </w:rPr>
            </w:pPr>
            <w:r w:rsidRPr="003E2B90">
              <w:rPr>
                <w:rFonts w:asciiTheme="minorHAnsi" w:eastAsia="Calibri" w:hAnsiTheme="minorHAnsi" w:cstheme="minorHAnsi"/>
                <w:i/>
                <w:sz w:val="16"/>
                <w:szCs w:val="16"/>
              </w:rPr>
              <w:t>out</w:t>
            </w:r>
          </w:p>
        </w:tc>
        <w:tc>
          <w:tcPr>
            <w:tcW w:w="1276" w:type="dxa"/>
          </w:tcPr>
          <w:p w14:paraId="709A708A"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Yes</w:t>
            </w:r>
          </w:p>
        </w:tc>
        <w:tc>
          <w:tcPr>
            <w:tcW w:w="1701" w:type="dxa"/>
          </w:tcPr>
          <w:p w14:paraId="6FDC5664"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Signed.xml / Signed.pdf</w:t>
            </w:r>
          </w:p>
        </w:tc>
        <w:tc>
          <w:tcPr>
            <w:tcW w:w="4394" w:type="dxa"/>
          </w:tcPr>
          <w:p w14:paraId="72EB28B2"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The output file name on the bucket. (The file extension should be the same as the “in” file extension)</w:t>
            </w:r>
          </w:p>
        </w:tc>
      </w:tr>
      <w:tr w:rsidR="005C0039" w:rsidRPr="005C0039" w14:paraId="2EBEB50B" w14:textId="77777777" w:rsidTr="00AD38A2">
        <w:tc>
          <w:tcPr>
            <w:tcW w:w="2263" w:type="dxa"/>
          </w:tcPr>
          <w:p w14:paraId="08C057A0" w14:textId="77777777" w:rsidR="005C0039" w:rsidRPr="003E2B90" w:rsidRDefault="005C0039" w:rsidP="003E2B90">
            <w:pPr>
              <w:rPr>
                <w:rFonts w:asciiTheme="minorHAnsi" w:eastAsia="Calibri" w:hAnsiTheme="minorHAnsi" w:cstheme="minorHAnsi"/>
                <w:i/>
                <w:sz w:val="16"/>
                <w:szCs w:val="16"/>
              </w:rPr>
            </w:pPr>
            <w:r w:rsidRPr="003E2B90">
              <w:rPr>
                <w:rFonts w:asciiTheme="minorHAnsi" w:eastAsia="Calibri" w:hAnsiTheme="minorHAnsi" w:cstheme="minorHAnsi"/>
                <w:i/>
                <w:sz w:val="16"/>
                <w:szCs w:val="16"/>
              </w:rPr>
              <w:t>prof</w:t>
            </w:r>
          </w:p>
        </w:tc>
        <w:tc>
          <w:tcPr>
            <w:tcW w:w="1276" w:type="dxa"/>
          </w:tcPr>
          <w:p w14:paraId="55EE59C2"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Yes</w:t>
            </w:r>
          </w:p>
        </w:tc>
        <w:tc>
          <w:tcPr>
            <w:tcW w:w="1701" w:type="dxa"/>
          </w:tcPr>
          <w:p w14:paraId="33F65001"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XADES_1 / PADES_LTA</w:t>
            </w:r>
          </w:p>
        </w:tc>
        <w:tc>
          <w:tcPr>
            <w:tcW w:w="4394" w:type="dxa"/>
          </w:tcPr>
          <w:p w14:paraId="0B67F8C1"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The signature profile requested. It is linked to the “in” file type. BOSA provides a list of the available values and their meaning.</w:t>
            </w:r>
          </w:p>
        </w:tc>
      </w:tr>
      <w:tr w:rsidR="005C0039" w:rsidRPr="005C0039" w14:paraId="34CBECFB" w14:textId="77777777" w:rsidTr="00AD38A2">
        <w:tc>
          <w:tcPr>
            <w:tcW w:w="2263" w:type="dxa"/>
          </w:tcPr>
          <w:p w14:paraId="653431EC" w14:textId="77777777" w:rsidR="005C0039" w:rsidRPr="003E2B90" w:rsidRDefault="005C0039" w:rsidP="003E2B90">
            <w:pPr>
              <w:rPr>
                <w:rFonts w:asciiTheme="minorHAnsi" w:eastAsia="Calibri" w:hAnsiTheme="minorHAnsi" w:cstheme="minorHAnsi"/>
                <w:i/>
                <w:sz w:val="16"/>
                <w:szCs w:val="16"/>
              </w:rPr>
            </w:pPr>
            <w:r w:rsidRPr="003E2B90">
              <w:rPr>
                <w:rFonts w:asciiTheme="minorHAnsi" w:eastAsia="Calibri" w:hAnsiTheme="minorHAnsi" w:cstheme="minorHAnsi"/>
                <w:i/>
                <w:sz w:val="16"/>
                <w:szCs w:val="16"/>
              </w:rPr>
              <w:t>lang</w:t>
            </w:r>
          </w:p>
        </w:tc>
        <w:tc>
          <w:tcPr>
            <w:tcW w:w="1276" w:type="dxa"/>
          </w:tcPr>
          <w:p w14:paraId="1E6C1D27"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701" w:type="dxa"/>
          </w:tcPr>
          <w:p w14:paraId="34A722A8"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de/du/en/</w:t>
            </w:r>
            <w:proofErr w:type="spellStart"/>
            <w:r w:rsidRPr="003E2B90">
              <w:rPr>
                <w:rFonts w:asciiTheme="minorHAnsi" w:hAnsiTheme="minorHAnsi" w:cstheme="minorHAnsi"/>
                <w:sz w:val="16"/>
                <w:szCs w:val="16"/>
              </w:rPr>
              <w:t>fr</w:t>
            </w:r>
            <w:proofErr w:type="spellEnd"/>
          </w:p>
        </w:tc>
        <w:tc>
          <w:tcPr>
            <w:tcW w:w="4394" w:type="dxa"/>
          </w:tcPr>
          <w:p w14:paraId="0AE9576F"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The language that will be used to display the visible part of a signature in a PDF document</w:t>
            </w:r>
          </w:p>
        </w:tc>
      </w:tr>
      <w:tr w:rsidR="005C0039" w:rsidRPr="005C0039" w14:paraId="4EF71A90" w14:textId="77777777" w:rsidTr="00AD38A2">
        <w:tc>
          <w:tcPr>
            <w:tcW w:w="2263" w:type="dxa"/>
          </w:tcPr>
          <w:p w14:paraId="0E4F20BE" w14:textId="77777777" w:rsidR="005C0039" w:rsidRPr="003E2B90" w:rsidRDefault="005C0039" w:rsidP="003E2B90">
            <w:pPr>
              <w:rPr>
                <w:rFonts w:asciiTheme="minorHAnsi" w:eastAsia="Calibri" w:hAnsiTheme="minorHAnsi" w:cstheme="minorHAnsi"/>
                <w:i/>
                <w:sz w:val="16"/>
                <w:szCs w:val="16"/>
              </w:rPr>
            </w:pPr>
            <w:proofErr w:type="spellStart"/>
            <w:r w:rsidRPr="003E2B90">
              <w:rPr>
                <w:rFonts w:asciiTheme="minorHAnsi" w:eastAsia="Calibri" w:hAnsiTheme="minorHAnsi" w:cstheme="minorHAnsi"/>
                <w:i/>
                <w:sz w:val="16"/>
                <w:szCs w:val="16"/>
              </w:rPr>
              <w:t>noDownload</w:t>
            </w:r>
            <w:proofErr w:type="spellEnd"/>
          </w:p>
        </w:tc>
        <w:tc>
          <w:tcPr>
            <w:tcW w:w="1276" w:type="dxa"/>
          </w:tcPr>
          <w:p w14:paraId="0CA7DE69"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701" w:type="dxa"/>
          </w:tcPr>
          <w:p w14:paraId="1F0C1D44" w14:textId="77777777" w:rsidR="005C0039" w:rsidRPr="003E2B90" w:rsidRDefault="005C0039" w:rsidP="003E2B90">
            <w:pPr>
              <w:rPr>
                <w:rFonts w:asciiTheme="minorHAnsi" w:hAnsiTheme="minorHAnsi" w:cstheme="minorHAnsi"/>
                <w:sz w:val="16"/>
                <w:szCs w:val="16"/>
              </w:rPr>
            </w:pPr>
            <w:proofErr w:type="spellStart"/>
            <w:r w:rsidRPr="003E2B90">
              <w:rPr>
                <w:rFonts w:asciiTheme="minorHAnsi" w:hAnsiTheme="minorHAnsi" w:cstheme="minorHAnsi"/>
                <w:sz w:val="16"/>
                <w:szCs w:val="16"/>
              </w:rPr>
              <w:t>true</w:t>
            </w:r>
            <w:proofErr w:type="spellEnd"/>
            <w:r w:rsidRPr="003E2B90">
              <w:rPr>
                <w:rFonts w:asciiTheme="minorHAnsi" w:hAnsiTheme="minorHAnsi" w:cstheme="minorHAnsi"/>
                <w:sz w:val="16"/>
                <w:szCs w:val="16"/>
              </w:rPr>
              <w:t>/</w:t>
            </w:r>
            <w:proofErr w:type="spellStart"/>
            <w:r w:rsidRPr="003E2B90">
              <w:rPr>
                <w:rFonts w:asciiTheme="minorHAnsi" w:hAnsiTheme="minorHAnsi" w:cstheme="minorHAnsi"/>
                <w:sz w:val="16"/>
                <w:szCs w:val="16"/>
              </w:rPr>
              <w:t>false</w:t>
            </w:r>
            <w:proofErr w:type="spellEnd"/>
          </w:p>
        </w:tc>
        <w:tc>
          <w:tcPr>
            <w:tcW w:w="4394" w:type="dxa"/>
          </w:tcPr>
          <w:p w14:paraId="2ECB793E"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If “true”, the signed will not be allowed to download the signed file</w:t>
            </w:r>
          </w:p>
        </w:tc>
      </w:tr>
      <w:tr w:rsidR="005C0039" w:rsidRPr="005C0039" w14:paraId="3D9F547F" w14:textId="77777777" w:rsidTr="00AD38A2">
        <w:tc>
          <w:tcPr>
            <w:tcW w:w="2263" w:type="dxa"/>
          </w:tcPr>
          <w:p w14:paraId="78C2D462" w14:textId="77777777" w:rsidR="005C0039" w:rsidRPr="003E2B90" w:rsidRDefault="005C0039" w:rsidP="003E2B90">
            <w:pPr>
              <w:rPr>
                <w:rFonts w:asciiTheme="minorHAnsi" w:eastAsia="Calibri" w:hAnsiTheme="minorHAnsi" w:cstheme="minorHAnsi"/>
                <w:i/>
                <w:sz w:val="16"/>
                <w:szCs w:val="16"/>
              </w:rPr>
            </w:pPr>
            <w:proofErr w:type="spellStart"/>
            <w:r w:rsidRPr="003E2B90">
              <w:rPr>
                <w:rFonts w:asciiTheme="minorHAnsi" w:hAnsiTheme="minorHAnsi" w:cstheme="minorHAnsi"/>
                <w:sz w:val="16"/>
                <w:szCs w:val="16"/>
              </w:rPr>
              <w:t>policyId</w:t>
            </w:r>
            <w:proofErr w:type="spellEnd"/>
          </w:p>
        </w:tc>
        <w:tc>
          <w:tcPr>
            <w:tcW w:w="1276" w:type="dxa"/>
          </w:tcPr>
          <w:p w14:paraId="655ABE24"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701" w:type="dxa"/>
          </w:tcPr>
          <w:p w14:paraId="653D65BC"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http://......</w:t>
            </w:r>
          </w:p>
        </w:tc>
        <w:tc>
          <w:tcPr>
            <w:tcW w:w="4394" w:type="dxa"/>
          </w:tcPr>
          <w:p w14:paraId="7F74C465"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Only for XML documents. If present it will be added to the signature.</w:t>
            </w:r>
          </w:p>
        </w:tc>
      </w:tr>
      <w:tr w:rsidR="005C0039" w:rsidRPr="005C0039" w14:paraId="1C2E0D60" w14:textId="77777777" w:rsidTr="00AD38A2">
        <w:tc>
          <w:tcPr>
            <w:tcW w:w="2263" w:type="dxa"/>
          </w:tcPr>
          <w:p w14:paraId="24796514" w14:textId="77777777" w:rsidR="005C0039" w:rsidRPr="003E2B90" w:rsidRDefault="005C0039" w:rsidP="003E2B90">
            <w:pPr>
              <w:rPr>
                <w:rFonts w:asciiTheme="minorHAnsi" w:eastAsia="Calibri" w:hAnsiTheme="minorHAnsi" w:cstheme="minorHAnsi"/>
                <w:i/>
                <w:sz w:val="16"/>
                <w:szCs w:val="16"/>
              </w:rPr>
            </w:pPr>
            <w:proofErr w:type="spellStart"/>
            <w:r w:rsidRPr="003E2B90">
              <w:rPr>
                <w:rFonts w:asciiTheme="minorHAnsi" w:hAnsiTheme="minorHAnsi" w:cstheme="minorHAnsi"/>
                <w:sz w:val="16"/>
                <w:szCs w:val="16"/>
              </w:rPr>
              <w:t>policyDescription</w:t>
            </w:r>
            <w:proofErr w:type="spellEnd"/>
          </w:p>
        </w:tc>
        <w:tc>
          <w:tcPr>
            <w:tcW w:w="1276" w:type="dxa"/>
          </w:tcPr>
          <w:p w14:paraId="60277B0B"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701" w:type="dxa"/>
          </w:tcPr>
          <w:p w14:paraId="65A83979" w14:textId="77777777" w:rsidR="005C0039" w:rsidRPr="003E2B90" w:rsidRDefault="005C0039" w:rsidP="003E2B90">
            <w:pPr>
              <w:rPr>
                <w:rFonts w:asciiTheme="minorHAnsi" w:hAnsiTheme="minorHAnsi" w:cstheme="minorHAnsi"/>
                <w:sz w:val="16"/>
                <w:szCs w:val="16"/>
              </w:rPr>
            </w:pPr>
            <w:proofErr w:type="spellStart"/>
            <w:r w:rsidRPr="003E2B90">
              <w:rPr>
                <w:rFonts w:asciiTheme="minorHAnsi" w:hAnsiTheme="minorHAnsi" w:cstheme="minorHAnsi"/>
                <w:sz w:val="16"/>
                <w:szCs w:val="16"/>
              </w:rPr>
              <w:t>Some</w:t>
            </w:r>
            <w:proofErr w:type="spellEnd"/>
            <w:r w:rsidRPr="003E2B90">
              <w:rPr>
                <w:rFonts w:asciiTheme="minorHAnsi" w:hAnsiTheme="minorHAnsi" w:cstheme="minorHAnsi"/>
                <w:sz w:val="16"/>
                <w:szCs w:val="16"/>
              </w:rPr>
              <w:t xml:space="preserve"> </w:t>
            </w:r>
            <w:proofErr w:type="spellStart"/>
            <w:r w:rsidRPr="003E2B90">
              <w:rPr>
                <w:rFonts w:asciiTheme="minorHAnsi" w:hAnsiTheme="minorHAnsi" w:cstheme="minorHAnsi"/>
                <w:sz w:val="16"/>
                <w:szCs w:val="16"/>
              </w:rPr>
              <w:t>text</w:t>
            </w:r>
            <w:proofErr w:type="spellEnd"/>
          </w:p>
        </w:tc>
        <w:tc>
          <w:tcPr>
            <w:tcW w:w="4394" w:type="dxa"/>
          </w:tcPr>
          <w:p w14:paraId="01B1C70E"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Only for XML documents. If present it will be added to the signature.</w:t>
            </w:r>
          </w:p>
        </w:tc>
      </w:tr>
      <w:tr w:rsidR="005C0039" w:rsidRPr="005C0039" w14:paraId="5F66284A" w14:textId="77777777" w:rsidTr="00AD38A2">
        <w:tc>
          <w:tcPr>
            <w:tcW w:w="2263" w:type="dxa"/>
          </w:tcPr>
          <w:p w14:paraId="2DC3D294" w14:textId="77777777" w:rsidR="005C0039" w:rsidRPr="003E2B90" w:rsidRDefault="005C0039" w:rsidP="003E2B90">
            <w:pPr>
              <w:rPr>
                <w:rFonts w:asciiTheme="minorHAnsi" w:eastAsia="Calibri" w:hAnsiTheme="minorHAnsi" w:cstheme="minorHAnsi"/>
                <w:i/>
                <w:sz w:val="16"/>
                <w:szCs w:val="16"/>
              </w:rPr>
            </w:pPr>
            <w:proofErr w:type="spellStart"/>
            <w:r w:rsidRPr="003E2B90">
              <w:rPr>
                <w:rFonts w:asciiTheme="minorHAnsi" w:hAnsiTheme="minorHAnsi" w:cstheme="minorHAnsi"/>
                <w:sz w:val="16"/>
                <w:szCs w:val="16"/>
              </w:rPr>
              <w:t>policyDigestAlgorithm</w:t>
            </w:r>
            <w:proofErr w:type="spellEnd"/>
          </w:p>
        </w:tc>
        <w:tc>
          <w:tcPr>
            <w:tcW w:w="1276" w:type="dxa"/>
          </w:tcPr>
          <w:p w14:paraId="4C7232CF"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701" w:type="dxa"/>
          </w:tcPr>
          <w:p w14:paraId="54140E22"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SHA512/SHA256/…</w:t>
            </w:r>
          </w:p>
        </w:tc>
        <w:tc>
          <w:tcPr>
            <w:tcW w:w="4394" w:type="dxa"/>
          </w:tcPr>
          <w:p w14:paraId="206F0D83"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Only for XML documents. If present it will be added to the signature.</w:t>
            </w:r>
          </w:p>
        </w:tc>
      </w:tr>
      <w:tr w:rsidR="005C0039" w:rsidRPr="005C0039" w14:paraId="6BCF59E3" w14:textId="77777777" w:rsidTr="00AD38A2">
        <w:tc>
          <w:tcPr>
            <w:tcW w:w="2263" w:type="dxa"/>
          </w:tcPr>
          <w:p w14:paraId="6D248695" w14:textId="77777777" w:rsidR="005C0039" w:rsidRPr="003E2B90" w:rsidRDefault="005C0039" w:rsidP="003E2B90">
            <w:pPr>
              <w:rPr>
                <w:rFonts w:asciiTheme="minorHAnsi" w:eastAsia="Calibri" w:hAnsiTheme="minorHAnsi" w:cstheme="minorHAnsi"/>
                <w:i/>
                <w:sz w:val="16"/>
                <w:szCs w:val="16"/>
              </w:rPr>
            </w:pPr>
            <w:proofErr w:type="spellStart"/>
            <w:r w:rsidRPr="003E2B90">
              <w:rPr>
                <w:rFonts w:asciiTheme="minorHAnsi" w:eastAsia="Calibri" w:hAnsiTheme="minorHAnsi" w:cstheme="minorHAnsi"/>
                <w:i/>
                <w:sz w:val="16"/>
                <w:szCs w:val="16"/>
              </w:rPr>
              <w:t>psfC</w:t>
            </w:r>
            <w:proofErr w:type="spellEnd"/>
          </w:p>
        </w:tc>
        <w:tc>
          <w:tcPr>
            <w:tcW w:w="1276" w:type="dxa"/>
          </w:tcPr>
          <w:p w14:paraId="2D4BEAF4"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701" w:type="dxa"/>
          </w:tcPr>
          <w:p w14:paraId="548170F9"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1,30,20,180,60 / default</w:t>
            </w:r>
          </w:p>
        </w:tc>
        <w:tc>
          <w:tcPr>
            <w:tcW w:w="4394" w:type="dxa"/>
          </w:tcPr>
          <w:p w14:paraId="04D7F49A"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The place and size where to display the visible signature in a PDF document (Page#/X/Y/Width/Height) or “default”</w:t>
            </w:r>
          </w:p>
        </w:tc>
      </w:tr>
      <w:tr w:rsidR="005C0039" w:rsidRPr="005C0039" w14:paraId="41348FE2" w14:textId="77777777" w:rsidTr="00AD38A2">
        <w:tc>
          <w:tcPr>
            <w:tcW w:w="2263" w:type="dxa"/>
          </w:tcPr>
          <w:p w14:paraId="0CB83E2C" w14:textId="77777777" w:rsidR="005C0039" w:rsidRPr="003E2B90" w:rsidRDefault="005C0039" w:rsidP="003E2B90">
            <w:pPr>
              <w:rPr>
                <w:rFonts w:asciiTheme="minorHAnsi" w:eastAsia="Calibri" w:hAnsiTheme="minorHAnsi" w:cstheme="minorHAnsi"/>
                <w:i/>
                <w:sz w:val="16"/>
                <w:szCs w:val="16"/>
              </w:rPr>
            </w:pPr>
            <w:proofErr w:type="spellStart"/>
            <w:r w:rsidRPr="003E2B90">
              <w:rPr>
                <w:rFonts w:asciiTheme="minorHAnsi" w:eastAsia="Calibri" w:hAnsiTheme="minorHAnsi" w:cstheme="minorHAnsi"/>
                <w:i/>
                <w:sz w:val="16"/>
                <w:szCs w:val="16"/>
              </w:rPr>
              <w:t>psfP</w:t>
            </w:r>
            <w:proofErr w:type="spellEnd"/>
          </w:p>
        </w:tc>
        <w:tc>
          <w:tcPr>
            <w:tcW w:w="1276" w:type="dxa"/>
          </w:tcPr>
          <w:p w14:paraId="1335D642"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701" w:type="dxa"/>
          </w:tcPr>
          <w:p w14:paraId="13696544" w14:textId="77777777" w:rsidR="005C0039" w:rsidRPr="003E2B90" w:rsidRDefault="005C0039" w:rsidP="003E2B90">
            <w:pPr>
              <w:rPr>
                <w:rFonts w:asciiTheme="minorHAnsi" w:hAnsiTheme="minorHAnsi" w:cstheme="minorHAnsi"/>
                <w:sz w:val="16"/>
                <w:szCs w:val="16"/>
              </w:rPr>
            </w:pPr>
            <w:proofErr w:type="spellStart"/>
            <w:r w:rsidRPr="003E2B90">
              <w:rPr>
                <w:rFonts w:asciiTheme="minorHAnsi" w:hAnsiTheme="minorHAnsi" w:cstheme="minorHAnsi"/>
                <w:sz w:val="16"/>
                <w:szCs w:val="16"/>
              </w:rPr>
              <w:t>true</w:t>
            </w:r>
            <w:proofErr w:type="spellEnd"/>
            <w:r w:rsidRPr="003E2B90">
              <w:rPr>
                <w:rFonts w:asciiTheme="minorHAnsi" w:hAnsiTheme="minorHAnsi" w:cstheme="minorHAnsi"/>
                <w:sz w:val="16"/>
                <w:szCs w:val="16"/>
              </w:rPr>
              <w:t xml:space="preserve"> / </w:t>
            </w:r>
            <w:proofErr w:type="spellStart"/>
            <w:r w:rsidRPr="003E2B90">
              <w:rPr>
                <w:rFonts w:asciiTheme="minorHAnsi" w:hAnsiTheme="minorHAnsi" w:cstheme="minorHAnsi"/>
                <w:sz w:val="16"/>
                <w:szCs w:val="16"/>
              </w:rPr>
              <w:t>false</w:t>
            </w:r>
            <w:proofErr w:type="spellEnd"/>
          </w:p>
        </w:tc>
        <w:tc>
          <w:tcPr>
            <w:tcW w:w="4394" w:type="dxa"/>
          </w:tcPr>
          <w:p w14:paraId="4D5E9986"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If “true”, the picture present on the EID card will be added to the visible signature of a PDF</w:t>
            </w:r>
          </w:p>
        </w:tc>
      </w:tr>
      <w:tr w:rsidR="005C0039" w:rsidRPr="005C0039" w14:paraId="1EDE82B3" w14:textId="77777777" w:rsidTr="00AD38A2">
        <w:tc>
          <w:tcPr>
            <w:tcW w:w="2263" w:type="dxa"/>
          </w:tcPr>
          <w:p w14:paraId="1880A1A7" w14:textId="77777777" w:rsidR="005C0039" w:rsidRPr="003E2B90" w:rsidRDefault="005C0039" w:rsidP="003E2B90">
            <w:pPr>
              <w:rPr>
                <w:rFonts w:asciiTheme="minorHAnsi" w:eastAsia="Calibri" w:hAnsiTheme="minorHAnsi" w:cstheme="minorHAnsi"/>
                <w:i/>
                <w:sz w:val="16"/>
                <w:szCs w:val="16"/>
              </w:rPr>
            </w:pPr>
            <w:proofErr w:type="spellStart"/>
            <w:r w:rsidRPr="003E2B90">
              <w:rPr>
                <w:rFonts w:asciiTheme="minorHAnsi" w:eastAsia="Calibri" w:hAnsiTheme="minorHAnsi" w:cstheme="minorHAnsi"/>
                <w:i/>
                <w:sz w:val="16"/>
                <w:szCs w:val="16"/>
              </w:rPr>
              <w:t>psfN</w:t>
            </w:r>
            <w:proofErr w:type="spellEnd"/>
          </w:p>
        </w:tc>
        <w:tc>
          <w:tcPr>
            <w:tcW w:w="1276" w:type="dxa"/>
          </w:tcPr>
          <w:p w14:paraId="19C64143"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701" w:type="dxa"/>
          </w:tcPr>
          <w:p w14:paraId="65C266A7"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signField1</w:t>
            </w:r>
          </w:p>
        </w:tc>
        <w:tc>
          <w:tcPr>
            <w:tcW w:w="4394" w:type="dxa"/>
          </w:tcPr>
          <w:p w14:paraId="6DE90129"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If defined, the visible information of a PDF signature will be place in an existing field (</w:t>
            </w:r>
            <w:proofErr w:type="spellStart"/>
            <w:r w:rsidRPr="003E2B90">
              <w:rPr>
                <w:rFonts w:asciiTheme="minorHAnsi" w:hAnsiTheme="minorHAnsi" w:cstheme="minorHAnsi"/>
                <w:sz w:val="16"/>
                <w:szCs w:val="16"/>
                <w:lang w:val="en-US"/>
              </w:rPr>
              <w:t>Acroform</w:t>
            </w:r>
            <w:proofErr w:type="spellEnd"/>
            <w:r w:rsidRPr="003E2B90">
              <w:rPr>
                <w:rFonts w:asciiTheme="minorHAnsi" w:hAnsiTheme="minorHAnsi" w:cstheme="minorHAnsi"/>
                <w:sz w:val="16"/>
                <w:szCs w:val="16"/>
                <w:lang w:val="en-US"/>
              </w:rPr>
              <w:t>) already present in the “in” file.</w:t>
            </w:r>
          </w:p>
        </w:tc>
      </w:tr>
      <w:tr w:rsidR="005C0039" w:rsidRPr="005C0039" w14:paraId="68B5B0C4" w14:textId="77777777" w:rsidTr="00AD38A2">
        <w:tc>
          <w:tcPr>
            <w:tcW w:w="2263" w:type="dxa"/>
          </w:tcPr>
          <w:p w14:paraId="5948C9CB" w14:textId="77777777" w:rsidR="005C0039" w:rsidRPr="003E2B90" w:rsidRDefault="005C0039" w:rsidP="003E2B90">
            <w:pPr>
              <w:rPr>
                <w:rFonts w:asciiTheme="minorHAnsi" w:eastAsia="Calibri" w:hAnsiTheme="minorHAnsi" w:cstheme="minorHAnsi"/>
                <w:i/>
                <w:sz w:val="16"/>
                <w:szCs w:val="16"/>
              </w:rPr>
            </w:pPr>
            <w:proofErr w:type="spellStart"/>
            <w:r w:rsidRPr="003E2B90">
              <w:rPr>
                <w:rFonts w:asciiTheme="minorHAnsi" w:eastAsia="Calibri" w:hAnsiTheme="minorHAnsi" w:cstheme="minorHAnsi"/>
                <w:i/>
                <w:sz w:val="16"/>
                <w:szCs w:val="16"/>
              </w:rPr>
              <w:t>psp</w:t>
            </w:r>
            <w:proofErr w:type="spellEnd"/>
          </w:p>
        </w:tc>
        <w:tc>
          <w:tcPr>
            <w:tcW w:w="1276" w:type="dxa"/>
          </w:tcPr>
          <w:p w14:paraId="5872567F"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701" w:type="dxa"/>
          </w:tcPr>
          <w:p w14:paraId="356D399A" w14:textId="77777777" w:rsidR="005C0039" w:rsidRPr="003E2B90" w:rsidRDefault="005C0039" w:rsidP="003E2B90">
            <w:pPr>
              <w:rPr>
                <w:rFonts w:asciiTheme="minorHAnsi" w:hAnsiTheme="minorHAnsi" w:cstheme="minorHAnsi"/>
                <w:sz w:val="16"/>
                <w:szCs w:val="16"/>
              </w:rPr>
            </w:pPr>
            <w:proofErr w:type="spellStart"/>
            <w:r w:rsidRPr="003E2B90">
              <w:rPr>
                <w:rFonts w:asciiTheme="minorHAnsi" w:hAnsiTheme="minorHAnsi" w:cstheme="minorHAnsi"/>
                <w:sz w:val="16"/>
                <w:szCs w:val="16"/>
              </w:rPr>
              <w:t>test.psp</w:t>
            </w:r>
            <w:proofErr w:type="spellEnd"/>
          </w:p>
        </w:tc>
        <w:tc>
          <w:tcPr>
            <w:tcW w:w="4394" w:type="dxa"/>
          </w:tcPr>
          <w:p w14:paraId="3A479F43"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If present, defines the name of a “bucket” file containing a graphical layout used to render the visible signature of a PDF.</w:t>
            </w:r>
          </w:p>
        </w:tc>
      </w:tr>
      <w:tr w:rsidR="005C0039" w:rsidRPr="005C0039" w14:paraId="36B2F69E" w14:textId="77777777" w:rsidTr="00AD38A2">
        <w:tc>
          <w:tcPr>
            <w:tcW w:w="2263" w:type="dxa"/>
          </w:tcPr>
          <w:p w14:paraId="1D4B50D5" w14:textId="77777777" w:rsidR="005C0039" w:rsidRPr="003E2B90" w:rsidRDefault="005C0039" w:rsidP="003E2B90">
            <w:pPr>
              <w:rPr>
                <w:rFonts w:asciiTheme="minorHAnsi" w:eastAsia="Calibri" w:hAnsiTheme="minorHAnsi" w:cstheme="minorHAnsi"/>
                <w:i/>
                <w:sz w:val="16"/>
                <w:szCs w:val="16"/>
              </w:rPr>
            </w:pPr>
            <w:proofErr w:type="spellStart"/>
            <w:r w:rsidRPr="003E2B90">
              <w:rPr>
                <w:rFonts w:asciiTheme="minorHAnsi" w:hAnsiTheme="minorHAnsi" w:cstheme="minorHAnsi"/>
                <w:sz w:val="16"/>
                <w:szCs w:val="16"/>
              </w:rPr>
              <w:t>requestDocumentReadConfirm</w:t>
            </w:r>
            <w:proofErr w:type="spellEnd"/>
          </w:p>
        </w:tc>
        <w:tc>
          <w:tcPr>
            <w:tcW w:w="1276" w:type="dxa"/>
          </w:tcPr>
          <w:p w14:paraId="6D68B7FE"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701" w:type="dxa"/>
          </w:tcPr>
          <w:p w14:paraId="65678973" w14:textId="77777777" w:rsidR="005C0039" w:rsidRPr="003E2B90" w:rsidRDefault="005C0039" w:rsidP="003E2B90">
            <w:pPr>
              <w:rPr>
                <w:rFonts w:asciiTheme="minorHAnsi" w:hAnsiTheme="minorHAnsi" w:cstheme="minorHAnsi"/>
                <w:sz w:val="16"/>
                <w:szCs w:val="16"/>
              </w:rPr>
            </w:pPr>
            <w:proofErr w:type="spellStart"/>
            <w:r w:rsidRPr="003E2B90">
              <w:rPr>
                <w:rFonts w:asciiTheme="minorHAnsi" w:hAnsiTheme="minorHAnsi" w:cstheme="minorHAnsi"/>
                <w:sz w:val="16"/>
                <w:szCs w:val="16"/>
              </w:rPr>
              <w:t>true</w:t>
            </w:r>
            <w:proofErr w:type="spellEnd"/>
            <w:r w:rsidRPr="003E2B90">
              <w:rPr>
                <w:rFonts w:asciiTheme="minorHAnsi" w:hAnsiTheme="minorHAnsi" w:cstheme="minorHAnsi"/>
                <w:sz w:val="16"/>
                <w:szCs w:val="16"/>
              </w:rPr>
              <w:t>/</w:t>
            </w:r>
            <w:proofErr w:type="spellStart"/>
            <w:r w:rsidRPr="003E2B90">
              <w:rPr>
                <w:rFonts w:asciiTheme="minorHAnsi" w:hAnsiTheme="minorHAnsi" w:cstheme="minorHAnsi"/>
                <w:sz w:val="16"/>
                <w:szCs w:val="16"/>
              </w:rPr>
              <w:t>false</w:t>
            </w:r>
            <w:proofErr w:type="spellEnd"/>
          </w:p>
        </w:tc>
        <w:tc>
          <w:tcPr>
            <w:tcW w:w="4394" w:type="dxa"/>
          </w:tcPr>
          <w:p w14:paraId="5010FC7C"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If “true”, display a “I have read this document.*” checkbox to the sign user interface that must be checked before signature is allowed</w:t>
            </w:r>
          </w:p>
        </w:tc>
      </w:tr>
      <w:tr w:rsidR="005C0039" w:rsidRPr="005C0039" w14:paraId="7BD4E76F" w14:textId="77777777" w:rsidTr="00AD38A2">
        <w:tc>
          <w:tcPr>
            <w:tcW w:w="2263" w:type="dxa"/>
          </w:tcPr>
          <w:p w14:paraId="0AABCF83" w14:textId="77777777" w:rsidR="005C0039" w:rsidRPr="003E2B90" w:rsidRDefault="005C0039" w:rsidP="003E2B90">
            <w:pPr>
              <w:rPr>
                <w:rFonts w:asciiTheme="minorHAnsi" w:eastAsia="Calibri" w:hAnsiTheme="minorHAnsi" w:cstheme="minorHAnsi"/>
                <w:i/>
                <w:sz w:val="16"/>
                <w:szCs w:val="16"/>
              </w:rPr>
            </w:pPr>
            <w:proofErr w:type="spellStart"/>
            <w:r w:rsidRPr="003E2B90">
              <w:rPr>
                <w:rFonts w:asciiTheme="minorHAnsi" w:eastAsia="Calibri" w:hAnsiTheme="minorHAnsi" w:cstheme="minorHAnsi"/>
                <w:i/>
                <w:sz w:val="16"/>
                <w:szCs w:val="16"/>
              </w:rPr>
              <w:t>allowedToSign</w:t>
            </w:r>
            <w:proofErr w:type="spellEnd"/>
          </w:p>
        </w:tc>
        <w:tc>
          <w:tcPr>
            <w:tcW w:w="1276" w:type="dxa"/>
          </w:tcPr>
          <w:p w14:paraId="7C448C55"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No</w:t>
            </w:r>
          </w:p>
        </w:tc>
        <w:tc>
          <w:tcPr>
            <w:tcW w:w="1701" w:type="dxa"/>
          </w:tcPr>
          <w:p w14:paraId="6CC89E79" w14:textId="77777777" w:rsidR="005C0039" w:rsidRPr="003E2B90" w:rsidRDefault="005C0039" w:rsidP="003E2B90">
            <w:pPr>
              <w:rPr>
                <w:rFonts w:asciiTheme="minorHAnsi" w:hAnsiTheme="minorHAnsi" w:cstheme="minorHAnsi"/>
                <w:sz w:val="16"/>
                <w:szCs w:val="16"/>
              </w:rPr>
            </w:pPr>
          </w:p>
        </w:tc>
        <w:tc>
          <w:tcPr>
            <w:tcW w:w="4394" w:type="dxa"/>
          </w:tcPr>
          <w:p w14:paraId="67748310"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A list of “National Numbers” if EIDs that are allowed to sign the document</w:t>
            </w:r>
          </w:p>
        </w:tc>
      </w:tr>
      <w:tr w:rsidR="005C0039" w:rsidRPr="005C0039" w14:paraId="7B9E7D0E" w14:textId="77777777" w:rsidTr="00AD38A2">
        <w:tc>
          <w:tcPr>
            <w:tcW w:w="2263" w:type="dxa"/>
          </w:tcPr>
          <w:p w14:paraId="31BF795F" w14:textId="77777777" w:rsidR="005C0039" w:rsidRPr="003E2B90" w:rsidRDefault="005C0039" w:rsidP="003E2B90">
            <w:pPr>
              <w:rPr>
                <w:rFonts w:asciiTheme="minorHAnsi" w:eastAsia="Calibri" w:hAnsiTheme="minorHAnsi" w:cstheme="minorHAnsi"/>
                <w:i/>
                <w:sz w:val="16"/>
                <w:szCs w:val="16"/>
              </w:rPr>
            </w:pPr>
            <w:proofErr w:type="spellStart"/>
            <w:r w:rsidRPr="003E2B90">
              <w:rPr>
                <w:rFonts w:asciiTheme="minorHAnsi" w:eastAsia="Calibri" w:hAnsiTheme="minorHAnsi" w:cstheme="minorHAnsi"/>
                <w:i/>
                <w:sz w:val="16"/>
                <w:szCs w:val="16"/>
              </w:rPr>
              <w:lastRenderedPageBreak/>
              <w:t>signTimeout</w:t>
            </w:r>
            <w:proofErr w:type="spellEnd"/>
          </w:p>
        </w:tc>
        <w:tc>
          <w:tcPr>
            <w:tcW w:w="1276" w:type="dxa"/>
          </w:tcPr>
          <w:p w14:paraId="19A008A8"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No. If not defined, value is 120 seconds.</w:t>
            </w:r>
          </w:p>
        </w:tc>
        <w:tc>
          <w:tcPr>
            <w:tcW w:w="1701" w:type="dxa"/>
          </w:tcPr>
          <w:p w14:paraId="2B78D206" w14:textId="77777777" w:rsidR="005C0039" w:rsidRPr="003E2B90" w:rsidRDefault="005C0039" w:rsidP="003E2B90">
            <w:pPr>
              <w:rPr>
                <w:rFonts w:asciiTheme="minorHAnsi" w:hAnsiTheme="minorHAnsi" w:cstheme="minorHAnsi"/>
                <w:sz w:val="16"/>
                <w:szCs w:val="16"/>
              </w:rPr>
            </w:pPr>
            <w:r w:rsidRPr="003E2B90">
              <w:rPr>
                <w:rFonts w:asciiTheme="minorHAnsi" w:hAnsiTheme="minorHAnsi" w:cstheme="minorHAnsi"/>
                <w:sz w:val="16"/>
                <w:szCs w:val="16"/>
              </w:rPr>
              <w:t xml:space="preserve">0 to 10000 </w:t>
            </w:r>
            <w:proofErr w:type="spellStart"/>
            <w:r w:rsidRPr="003E2B90">
              <w:rPr>
                <w:rFonts w:asciiTheme="minorHAnsi" w:hAnsiTheme="minorHAnsi" w:cstheme="minorHAnsi"/>
                <w:sz w:val="16"/>
                <w:szCs w:val="16"/>
              </w:rPr>
              <w:t>seconds</w:t>
            </w:r>
            <w:proofErr w:type="spellEnd"/>
          </w:p>
        </w:tc>
        <w:tc>
          <w:tcPr>
            <w:tcW w:w="4394" w:type="dxa"/>
          </w:tcPr>
          <w:p w14:paraId="551E0479" w14:textId="77777777" w:rsidR="005C0039" w:rsidRPr="003E2B90" w:rsidRDefault="005C0039" w:rsidP="003E2B90">
            <w:pPr>
              <w:rPr>
                <w:rFonts w:asciiTheme="minorHAnsi" w:hAnsiTheme="minorHAnsi" w:cstheme="minorHAnsi"/>
                <w:sz w:val="16"/>
                <w:szCs w:val="16"/>
                <w:lang w:val="en-US"/>
              </w:rPr>
            </w:pPr>
            <w:r w:rsidRPr="003E2B90">
              <w:rPr>
                <w:rFonts w:asciiTheme="minorHAnsi" w:hAnsiTheme="minorHAnsi" w:cstheme="minorHAnsi"/>
                <w:sz w:val="16"/>
                <w:szCs w:val="16"/>
                <w:lang w:val="en-US"/>
              </w:rPr>
              <w:t>If the time between a user clicks on the “I want to Sign” button and the moment he signs the document is greater than the number of seconds defined by “</w:t>
            </w:r>
            <w:proofErr w:type="spellStart"/>
            <w:r w:rsidRPr="003E2B90">
              <w:rPr>
                <w:rFonts w:asciiTheme="minorHAnsi" w:hAnsiTheme="minorHAnsi" w:cstheme="minorHAnsi"/>
                <w:sz w:val="16"/>
                <w:szCs w:val="16"/>
                <w:lang w:val="en-US"/>
              </w:rPr>
              <w:t>signTimeout</w:t>
            </w:r>
            <w:proofErr w:type="spellEnd"/>
            <w:r w:rsidRPr="003E2B90">
              <w:rPr>
                <w:rFonts w:asciiTheme="minorHAnsi" w:hAnsiTheme="minorHAnsi" w:cstheme="minorHAnsi"/>
                <w:sz w:val="16"/>
                <w:szCs w:val="16"/>
                <w:lang w:val="en-US"/>
              </w:rPr>
              <w:t xml:space="preserve">” the signature will be rejected. </w:t>
            </w:r>
          </w:p>
        </w:tc>
      </w:tr>
    </w:tbl>
    <w:p w14:paraId="0A307FE5" w14:textId="77777777" w:rsidR="005C0039" w:rsidRPr="005C0039" w:rsidRDefault="005C0039" w:rsidP="005C0039">
      <w:pPr>
        <w:rPr>
          <w:rFonts w:ascii="Calibri Light" w:hAnsi="Calibri Light" w:cs="Calibri Light"/>
          <w:lang w:val="en-US"/>
        </w:rPr>
      </w:pPr>
    </w:p>
    <w:p w14:paraId="01A726C6" w14:textId="77777777" w:rsidR="005C0039" w:rsidRPr="005C0039" w:rsidRDefault="005C0039" w:rsidP="003E2B90">
      <w:pPr>
        <w:pStyle w:val="Kop3"/>
        <w:rPr>
          <w:lang w:val="en-US"/>
        </w:rPr>
      </w:pPr>
      <w:bookmarkStart w:id="40" w:name="_Toc94631783"/>
      <w:bookmarkStart w:id="41" w:name="_Toc95480254"/>
      <w:r w:rsidRPr="005C0039">
        <w:rPr>
          <w:lang w:val="en-US"/>
        </w:rPr>
        <w:t>3.3. The HTTP redirect</w:t>
      </w:r>
      <w:bookmarkEnd w:id="40"/>
      <w:bookmarkEnd w:id="41"/>
    </w:p>
    <w:p w14:paraId="04871E59" w14:textId="77777777" w:rsidR="005C0039" w:rsidRPr="005C0039" w:rsidRDefault="005C0039" w:rsidP="003E2B90">
      <w:pPr>
        <w:rPr>
          <w:lang w:val="en-US"/>
        </w:rPr>
      </w:pPr>
      <w:r w:rsidRPr="005C0039">
        <w:rPr>
          <w:lang w:val="en-US"/>
        </w:rPr>
        <w:t>After the FPS has uploaded the document and obtained the token, it will do a HTTP redirect of the User’s browser to the BOSA DSS front-end server; this will handle the actual signing process.</w:t>
      </w:r>
    </w:p>
    <w:p w14:paraId="4EA3FA73" w14:textId="77777777" w:rsidR="005C0039" w:rsidRPr="005C0039" w:rsidRDefault="005C0039" w:rsidP="003E2B90">
      <w:pPr>
        <w:rPr>
          <w:lang w:val="en-US"/>
        </w:rPr>
      </w:pPr>
      <w:r w:rsidRPr="005C0039">
        <w:rPr>
          <w:lang w:val="en-US"/>
        </w:rPr>
        <w:t>This redirect contains the following parameters:</w:t>
      </w:r>
    </w:p>
    <w:p w14:paraId="03CBE302" w14:textId="77777777" w:rsidR="005C0039" w:rsidRPr="003E2B90" w:rsidRDefault="005C0039" w:rsidP="0028645C">
      <w:pPr>
        <w:pStyle w:val="Lijstalinea"/>
        <w:numPr>
          <w:ilvl w:val="0"/>
          <w:numId w:val="19"/>
        </w:numPr>
        <w:rPr>
          <w:lang w:val="en-US"/>
        </w:rPr>
      </w:pPr>
      <w:r w:rsidRPr="003E2B90">
        <w:rPr>
          <w:lang w:val="en-US"/>
        </w:rPr>
        <w:t xml:space="preserve">The </w:t>
      </w:r>
      <w:r w:rsidRPr="003E2B90">
        <w:rPr>
          <w:color w:val="0070C0"/>
          <w:lang w:val="en-US"/>
        </w:rPr>
        <w:t>token</w:t>
      </w:r>
      <w:r w:rsidRPr="003E2B90">
        <w:rPr>
          <w:lang w:val="en-US"/>
        </w:rPr>
        <w:t xml:space="preserve"> obtained in the </w:t>
      </w:r>
      <w:proofErr w:type="spellStart"/>
      <w:r w:rsidRPr="003E2B90">
        <w:rPr>
          <w:lang w:val="en-US"/>
        </w:rPr>
        <w:t>getToken</w:t>
      </w:r>
      <w:proofErr w:type="spellEnd"/>
      <w:r w:rsidRPr="003E2B90">
        <w:rPr>
          <w:lang w:val="en-US"/>
        </w:rPr>
        <w:t xml:space="preserve"> call: this is at the end of the URL path </w:t>
      </w:r>
    </w:p>
    <w:p w14:paraId="3FD0740E" w14:textId="77777777" w:rsidR="005C0039" w:rsidRPr="003E2B90" w:rsidRDefault="005C0039" w:rsidP="0028645C">
      <w:pPr>
        <w:pStyle w:val="Lijstalinea"/>
        <w:numPr>
          <w:ilvl w:val="0"/>
          <w:numId w:val="19"/>
        </w:numPr>
        <w:rPr>
          <w:lang w:val="en-US"/>
        </w:rPr>
      </w:pPr>
      <w:r w:rsidRPr="003E2B90">
        <w:rPr>
          <w:lang w:val="en-US"/>
        </w:rPr>
        <w:t xml:space="preserve">A </w:t>
      </w:r>
      <w:proofErr w:type="spellStart"/>
      <w:r w:rsidRPr="003E2B90">
        <w:rPr>
          <w:color w:val="7030A0"/>
          <w:lang w:val="en-US"/>
        </w:rPr>
        <w:t>RedirectUrl</w:t>
      </w:r>
      <w:proofErr w:type="spellEnd"/>
      <w:r w:rsidRPr="003E2B90">
        <w:rPr>
          <w:lang w:val="en-US"/>
        </w:rPr>
        <w:t xml:space="preserve"> to the FPS: this is a query parameter</w:t>
      </w:r>
    </w:p>
    <w:p w14:paraId="3B011CFF" w14:textId="77777777" w:rsidR="005C0039" w:rsidRPr="000E3CA3" w:rsidRDefault="005C0039" w:rsidP="0028645C">
      <w:pPr>
        <w:pStyle w:val="Lijstalinea"/>
        <w:numPr>
          <w:ilvl w:val="0"/>
          <w:numId w:val="19"/>
        </w:numPr>
      </w:pPr>
      <w:r w:rsidRPr="003E2B90">
        <w:rPr>
          <w:lang w:val="en-US"/>
        </w:rPr>
        <w:t xml:space="preserve">A </w:t>
      </w:r>
      <w:r w:rsidRPr="003E2B90">
        <w:rPr>
          <w:color w:val="00B050"/>
          <w:lang w:val="en-US"/>
        </w:rPr>
        <w:t>language</w:t>
      </w:r>
      <w:r w:rsidRPr="003E2B90">
        <w:rPr>
          <w:lang w:val="en-US"/>
        </w:rPr>
        <w:t xml:space="preserve"> parameter: this is a query parameter. </w:t>
      </w:r>
      <w:proofErr w:type="spellStart"/>
      <w:r w:rsidRPr="000E3CA3">
        <w:t>Values</w:t>
      </w:r>
      <w:proofErr w:type="spellEnd"/>
      <w:r w:rsidRPr="000E3CA3">
        <w:t xml:space="preserve">: </w:t>
      </w:r>
      <w:r w:rsidRPr="003E2B90">
        <w:rPr>
          <w:color w:val="00B050"/>
        </w:rPr>
        <w:t>en</w:t>
      </w:r>
      <w:r w:rsidRPr="000E3CA3">
        <w:t xml:space="preserve">, </w:t>
      </w:r>
      <w:r w:rsidRPr="003E2B90">
        <w:rPr>
          <w:color w:val="00B050"/>
        </w:rPr>
        <w:t>nl</w:t>
      </w:r>
      <w:r w:rsidRPr="000E3CA3">
        <w:t xml:space="preserve">, </w:t>
      </w:r>
      <w:proofErr w:type="spellStart"/>
      <w:r w:rsidRPr="003E2B90">
        <w:rPr>
          <w:color w:val="00B050"/>
        </w:rPr>
        <w:t>fr</w:t>
      </w:r>
      <w:proofErr w:type="spellEnd"/>
      <w:r w:rsidRPr="000E3CA3">
        <w:t xml:space="preserve">, </w:t>
      </w:r>
      <w:r w:rsidRPr="003E2B90">
        <w:rPr>
          <w:color w:val="00B050"/>
        </w:rPr>
        <w:t>de</w:t>
      </w:r>
    </w:p>
    <w:p w14:paraId="34C2294C" w14:textId="77777777" w:rsidR="005C0039" w:rsidRPr="003E2B90" w:rsidRDefault="005C0039" w:rsidP="0028645C">
      <w:pPr>
        <w:pStyle w:val="Lijstalinea"/>
        <w:numPr>
          <w:ilvl w:val="0"/>
          <w:numId w:val="19"/>
        </w:numPr>
        <w:rPr>
          <w:lang w:val="en-US"/>
        </w:rPr>
      </w:pPr>
      <w:r w:rsidRPr="003E2B90">
        <w:rPr>
          <w:lang w:val="en-US"/>
        </w:rPr>
        <w:t xml:space="preserve">A </w:t>
      </w:r>
      <w:r w:rsidRPr="003E2B90">
        <w:rPr>
          <w:color w:val="FFC000"/>
          <w:lang w:val="en-US"/>
        </w:rPr>
        <w:t>name</w:t>
      </w:r>
      <w:r w:rsidRPr="003E2B90">
        <w:rPr>
          <w:lang w:val="en-US"/>
        </w:rPr>
        <w:t xml:space="preserve"> parameter: this is used to show the FPS name in the User’s browser</w:t>
      </w:r>
    </w:p>
    <w:p w14:paraId="17B7071A" w14:textId="77777777" w:rsidR="005C0039" w:rsidRPr="005C0039" w:rsidRDefault="005C0039" w:rsidP="003E2B90">
      <w:pPr>
        <w:rPr>
          <w:i/>
          <w:lang w:val="en-US"/>
        </w:rPr>
      </w:pPr>
      <w:r w:rsidRPr="005C0039">
        <w:rPr>
          <w:lang w:val="en-US"/>
        </w:rPr>
        <w:t>Example of a redirect URL:</w:t>
      </w:r>
    </w:p>
    <w:tbl>
      <w:tblPr>
        <w:tblStyle w:val="Tabelraster"/>
        <w:tblW w:w="9356" w:type="dxa"/>
        <w:tblInd w:w="108" w:type="dxa"/>
        <w:tblLayout w:type="fixed"/>
        <w:tblLook w:val="04A0" w:firstRow="1" w:lastRow="0" w:firstColumn="1" w:lastColumn="0" w:noHBand="0" w:noVBand="1"/>
      </w:tblPr>
      <w:tblGrid>
        <w:gridCol w:w="9356"/>
      </w:tblGrid>
      <w:tr w:rsidR="005C0039" w:rsidRPr="005C0039" w14:paraId="61758613" w14:textId="77777777" w:rsidTr="006F76E8">
        <w:tc>
          <w:tcPr>
            <w:tcW w:w="9356" w:type="dxa"/>
          </w:tcPr>
          <w:p w14:paraId="639836A7" w14:textId="77777777" w:rsidR="005C0039" w:rsidRPr="005C0039" w:rsidRDefault="005C0039" w:rsidP="006F76E8">
            <w:pPr>
              <w:spacing w:after="0" w:line="240" w:lineRule="auto"/>
              <w:rPr>
                <w:rFonts w:ascii="Calibri Light" w:eastAsia="Calibri" w:hAnsi="Calibri Light" w:cs="Calibri Light"/>
                <w:lang w:val="en-US"/>
              </w:rPr>
            </w:pPr>
            <w:r w:rsidRPr="005C0039">
              <w:rPr>
                <w:rFonts w:ascii="Calibri Light" w:eastAsia="Calibri" w:hAnsi="Calibri Light" w:cs="Calibri Light"/>
                <w:i/>
                <w:lang w:val="en-US"/>
              </w:rPr>
              <w:t>https://sign.ta.fts.bosa.belgium.be/sign/</w:t>
            </w:r>
            <w:r w:rsidRPr="005C0039">
              <w:rPr>
                <w:rFonts w:ascii="Calibri Light" w:eastAsia="Calibri" w:hAnsi="Calibri Light" w:cs="Calibri Light"/>
                <w:i/>
                <w:color w:val="0070C0"/>
                <w:lang w:val="en-US"/>
              </w:rPr>
              <w:t>SDZEgF935d6e9.DKEi8D7nFDZz8EEZLazemJFeLIE.2FIDsdf987dILEJFd</w:t>
            </w:r>
            <w:r w:rsidRPr="005C0039">
              <w:rPr>
                <w:rFonts w:ascii="Calibri Light" w:eastAsia="Calibri" w:hAnsi="Calibri Light" w:cs="Calibri Light"/>
                <w:i/>
                <w:lang w:val="en-US"/>
              </w:rPr>
              <w:t>?redirectUrl=</w:t>
            </w:r>
            <w:r w:rsidRPr="005C0039">
              <w:rPr>
                <w:rFonts w:ascii="Calibri Light" w:eastAsia="Calibri" w:hAnsi="Calibri Light" w:cs="Calibri Light"/>
                <w:i/>
                <w:color w:val="7030A0"/>
                <w:lang w:val="en-US"/>
              </w:rPr>
              <w:t>http%3A%2F%2F%2Feservices.minfin.fgov.be%2Fcallback%3Ffilename%3Dsigned_test.pdf</w:t>
            </w:r>
            <w:r w:rsidRPr="005C0039">
              <w:rPr>
                <w:rFonts w:ascii="Calibri Light" w:eastAsia="Calibri" w:hAnsi="Calibri Light" w:cs="Calibri Light"/>
                <w:i/>
                <w:color w:val="09181B" w:themeColor="text1"/>
                <w:lang w:val="en-US"/>
              </w:rPr>
              <w:t>&amp;language=</w:t>
            </w:r>
            <w:r w:rsidRPr="005C0039">
              <w:rPr>
                <w:rFonts w:ascii="Calibri Light" w:eastAsia="Calibri" w:hAnsi="Calibri Light" w:cs="Calibri Light"/>
                <w:i/>
                <w:color w:val="00B050"/>
                <w:lang w:val="en-US"/>
              </w:rPr>
              <w:t>en</w:t>
            </w:r>
            <w:r w:rsidRPr="005C0039">
              <w:rPr>
                <w:rFonts w:ascii="Calibri Light" w:eastAsia="Calibri" w:hAnsi="Calibri Light" w:cs="Calibri Light"/>
                <w:i/>
                <w:color w:val="09181B" w:themeColor="text1"/>
                <w:lang w:val="en-US"/>
              </w:rPr>
              <w:t>&amp;name=</w:t>
            </w:r>
            <w:r w:rsidRPr="005C0039">
              <w:rPr>
                <w:rFonts w:ascii="Calibri Light" w:eastAsia="Calibri" w:hAnsi="Calibri Light" w:cs="Calibri Light"/>
                <w:i/>
                <w:color w:val="FFC000"/>
                <w:lang w:val="en-US"/>
              </w:rPr>
              <w:t>FPS%20XXX</w:t>
            </w:r>
          </w:p>
        </w:tc>
      </w:tr>
    </w:tbl>
    <w:p w14:paraId="0840A1E8" w14:textId="3ED2477B" w:rsidR="005C0039" w:rsidRPr="005C0039" w:rsidRDefault="003E2B90" w:rsidP="003E2B90">
      <w:pPr>
        <w:rPr>
          <w:lang w:val="en-US"/>
        </w:rPr>
      </w:pPr>
      <w:r>
        <w:rPr>
          <w:rFonts w:ascii="Calibri Light" w:hAnsi="Calibri Light" w:cs="Calibri Light"/>
          <w:sz w:val="4"/>
          <w:szCs w:val="4"/>
          <w:lang w:val="en-US"/>
        </w:rPr>
        <w:br/>
      </w:r>
      <w:r w:rsidR="005C0039" w:rsidRPr="005C0039">
        <w:rPr>
          <w:lang w:val="en-US"/>
        </w:rPr>
        <w:t xml:space="preserve">With the token, the user’s browser will download the unsigned document and, if present, the XSLT file from the BOSA DSS server. It will then display the document (the PDF, the XML or the XLST-transformed XML) and read out the certificates from the User’s </w:t>
      </w:r>
      <w:proofErr w:type="spellStart"/>
      <w:r w:rsidR="005C0039" w:rsidRPr="005C0039">
        <w:rPr>
          <w:lang w:val="en-US"/>
        </w:rPr>
        <w:t>eID</w:t>
      </w:r>
      <w:proofErr w:type="spellEnd"/>
      <w:r w:rsidR="005C0039" w:rsidRPr="005C0039">
        <w:rPr>
          <w:lang w:val="en-US"/>
        </w:rPr>
        <w:t>/foreigner card. It will then ask to enter the PIN and proceed with the actual signing.</w:t>
      </w:r>
    </w:p>
    <w:p w14:paraId="328FE8C5" w14:textId="77777777" w:rsidR="005C0039" w:rsidRPr="005C0039" w:rsidRDefault="005C0039" w:rsidP="003E2B90">
      <w:pPr>
        <w:pStyle w:val="Kop3"/>
        <w:rPr>
          <w:lang w:val="en-US"/>
        </w:rPr>
      </w:pPr>
      <w:bookmarkStart w:id="42" w:name="_Toc94631784"/>
      <w:bookmarkStart w:id="43" w:name="_Toc95480255"/>
      <w:r w:rsidRPr="005C0039">
        <w:rPr>
          <w:lang w:val="en-US"/>
        </w:rPr>
        <w:t>3.4. The callback to the FPS</w:t>
      </w:r>
      <w:bookmarkEnd w:id="42"/>
      <w:bookmarkEnd w:id="43"/>
    </w:p>
    <w:p w14:paraId="55E19CD7" w14:textId="77777777" w:rsidR="005C0039" w:rsidRPr="005C0039" w:rsidRDefault="005C0039" w:rsidP="003E2B90">
      <w:pPr>
        <w:rPr>
          <w:lang w:val="en-US"/>
        </w:rPr>
      </w:pPr>
      <w:r w:rsidRPr="005C0039">
        <w:rPr>
          <w:lang w:val="en-US"/>
        </w:rPr>
        <w:t>After the document is signed and available on the BOSA S3 server, the User’s browser will do a callback to the callback URL specified in the redirect (see above). The callback URL is completely specified by the FPS and can contain query parameters like a session ID.</w:t>
      </w:r>
    </w:p>
    <w:p w14:paraId="4B4AC4B0" w14:textId="77777777" w:rsidR="005C0039" w:rsidRPr="005C0039" w:rsidRDefault="005C0039" w:rsidP="003E2B90">
      <w:pPr>
        <w:rPr>
          <w:lang w:val="en-US"/>
        </w:rPr>
      </w:pPr>
      <w:r w:rsidRPr="005C0039">
        <w:rPr>
          <w:lang w:val="en-US"/>
        </w:rPr>
        <w:t>Next to the signed document, a json file is added to the BOSA S3 server that contains the signing certificate and the simple and the detailed validation report. The filename of this json file is the output filename of the signed document, appended with ".</w:t>
      </w:r>
      <w:proofErr w:type="spellStart"/>
      <w:r w:rsidRPr="005C0039">
        <w:rPr>
          <w:lang w:val="en-US"/>
        </w:rPr>
        <w:t>validationreport.json</w:t>
      </w:r>
      <w:proofErr w:type="spellEnd"/>
      <w:r w:rsidRPr="005C0039">
        <w:rPr>
          <w:lang w:val="en-US"/>
        </w:rPr>
        <w:t>" (e.g. if the filename of the signed document = "</w:t>
      </w:r>
      <w:r w:rsidRPr="005C0039">
        <w:rPr>
          <w:i/>
          <w:lang w:val="en-US"/>
        </w:rPr>
        <w:t>8uSOFNM03ns4F8N.xml</w:t>
      </w:r>
      <w:r w:rsidRPr="005C0039">
        <w:rPr>
          <w:lang w:val="en-US"/>
        </w:rPr>
        <w:t xml:space="preserve">" then filename of the json file = </w:t>
      </w:r>
      <w:r w:rsidRPr="005C0039">
        <w:rPr>
          <w:lang w:val="en-US"/>
        </w:rPr>
        <w:lastRenderedPageBreak/>
        <w:t>"</w:t>
      </w:r>
      <w:r w:rsidRPr="005C0039">
        <w:rPr>
          <w:i/>
          <w:lang w:val="en-US"/>
        </w:rPr>
        <w:t>8uSOFNM03ns4F8N.xml.validationreport.json</w:t>
      </w:r>
      <w:r w:rsidRPr="005C0039">
        <w:rPr>
          <w:lang w:val="en-US"/>
        </w:rPr>
        <w:t>") Just like the other files, it is up to the FPS to delete this json file.</w:t>
      </w:r>
    </w:p>
    <w:p w14:paraId="0E6872F3" w14:textId="77777777" w:rsidR="005C0039" w:rsidRPr="005C0039" w:rsidRDefault="005C0039" w:rsidP="003E2B90">
      <w:pPr>
        <w:rPr>
          <w:lang w:val="en-US"/>
        </w:rPr>
      </w:pPr>
      <w:r w:rsidRPr="005C0039">
        <w:rPr>
          <w:lang w:val="en-US"/>
        </w:rPr>
        <w:t>If the validation report will be used/saved by the FPS, it should be downloaded and then deleted from the S3 at the same time as the signed document. This is to avoid the case that a document with the same name should (accidentally) be used while the validation report of the previous signed document is still present. In case of doubt, it is possible to link both together by means of the reference-id as shown below:</w:t>
      </w:r>
    </w:p>
    <w:tbl>
      <w:tblPr>
        <w:tblStyle w:val="Tabelraster"/>
        <w:tblW w:w="9576" w:type="dxa"/>
        <w:tblLayout w:type="fixed"/>
        <w:tblLook w:val="04A0" w:firstRow="1" w:lastRow="0" w:firstColumn="1" w:lastColumn="0" w:noHBand="0" w:noVBand="1"/>
      </w:tblPr>
      <w:tblGrid>
        <w:gridCol w:w="4360"/>
        <w:gridCol w:w="5216"/>
      </w:tblGrid>
      <w:tr w:rsidR="005C0039" w:rsidRPr="000E3CA3" w14:paraId="757B0B9F" w14:textId="77777777" w:rsidTr="006F76E8">
        <w:tc>
          <w:tcPr>
            <w:tcW w:w="4360" w:type="dxa"/>
          </w:tcPr>
          <w:p w14:paraId="580E940A" w14:textId="77777777" w:rsidR="005C0039" w:rsidRPr="000E3CA3" w:rsidRDefault="005C0039" w:rsidP="006F76E8">
            <w:pPr>
              <w:spacing w:after="0" w:line="240" w:lineRule="auto"/>
              <w:rPr>
                <w:rFonts w:ascii="Calibri Light" w:eastAsia="Calibri" w:hAnsi="Calibri Light" w:cs="Calibri Light"/>
              </w:rPr>
            </w:pPr>
            <w:proofErr w:type="spellStart"/>
            <w:r w:rsidRPr="000E3CA3">
              <w:rPr>
                <w:rFonts w:ascii="Calibri Light" w:eastAsia="Calibri" w:hAnsi="Calibri Light" w:cs="Calibri Light"/>
              </w:rPr>
              <w:t>Signed</w:t>
            </w:r>
            <w:proofErr w:type="spellEnd"/>
            <w:r w:rsidRPr="000E3CA3">
              <w:rPr>
                <w:rFonts w:ascii="Calibri Light" w:eastAsia="Calibri" w:hAnsi="Calibri Light" w:cs="Calibri Light"/>
              </w:rPr>
              <w:t xml:space="preserve"> document:</w:t>
            </w:r>
            <w:r w:rsidRPr="000E3CA3">
              <w:rPr>
                <w:rFonts w:ascii="Calibri Light" w:eastAsia="Calibri" w:hAnsi="Calibri Light" w:cs="Calibri Light"/>
                <w:noProof/>
              </w:rPr>
              <w:drawing>
                <wp:inline distT="0" distB="0" distL="0" distR="0" wp14:anchorId="1444CDCB" wp14:editId="2E97A6C2">
                  <wp:extent cx="2687955" cy="1497330"/>
                  <wp:effectExtent l="0" t="0" r="0" b="0"/>
                  <wp:docPr id="4" name="Picture 2" descr="signed_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signed_doc.png"/>
                          <pic:cNvPicPr>
                            <a:picLocks noChangeAspect="1" noChangeArrowheads="1"/>
                          </pic:cNvPicPr>
                        </pic:nvPicPr>
                        <pic:blipFill>
                          <a:blip r:embed="rId32"/>
                          <a:stretch>
                            <a:fillRect/>
                          </a:stretch>
                        </pic:blipFill>
                        <pic:spPr bwMode="auto">
                          <a:xfrm>
                            <a:off x="0" y="0"/>
                            <a:ext cx="2687955" cy="1497330"/>
                          </a:xfrm>
                          <a:prstGeom prst="rect">
                            <a:avLst/>
                          </a:prstGeom>
                        </pic:spPr>
                      </pic:pic>
                    </a:graphicData>
                  </a:graphic>
                </wp:inline>
              </w:drawing>
            </w:r>
          </w:p>
        </w:tc>
        <w:tc>
          <w:tcPr>
            <w:tcW w:w="5215" w:type="dxa"/>
          </w:tcPr>
          <w:p w14:paraId="42523393" w14:textId="77777777" w:rsidR="005C0039" w:rsidRPr="000E3CA3" w:rsidRDefault="005C0039" w:rsidP="006F76E8">
            <w:pPr>
              <w:spacing w:after="0" w:line="240" w:lineRule="auto"/>
              <w:rPr>
                <w:rFonts w:ascii="Calibri Light" w:hAnsi="Calibri Light" w:cs="Calibri Light"/>
                <w:i/>
              </w:rPr>
            </w:pPr>
            <w:proofErr w:type="spellStart"/>
            <w:r w:rsidRPr="000E3CA3">
              <w:rPr>
                <w:rFonts w:ascii="Calibri Light" w:eastAsia="Calibri" w:hAnsi="Calibri Light" w:cs="Calibri Light"/>
                <w:i/>
              </w:rPr>
              <w:t>Validation</w:t>
            </w:r>
            <w:proofErr w:type="spellEnd"/>
            <w:r w:rsidRPr="000E3CA3">
              <w:rPr>
                <w:rFonts w:ascii="Calibri Light" w:eastAsia="Calibri" w:hAnsi="Calibri Light" w:cs="Calibri Light"/>
                <w:i/>
              </w:rPr>
              <w:t xml:space="preserve"> report:</w:t>
            </w:r>
          </w:p>
          <w:p w14:paraId="6691767A" w14:textId="77777777" w:rsidR="005C0039" w:rsidRPr="000E3CA3" w:rsidRDefault="005C0039" w:rsidP="006F76E8">
            <w:pPr>
              <w:spacing w:after="0" w:line="240" w:lineRule="auto"/>
              <w:rPr>
                <w:rFonts w:ascii="Calibri Light" w:eastAsia="Calibri" w:hAnsi="Calibri Light" w:cs="Calibri Light"/>
              </w:rPr>
            </w:pPr>
            <w:r w:rsidRPr="000E3CA3">
              <w:rPr>
                <w:rFonts w:ascii="Calibri Light" w:eastAsia="Calibri" w:hAnsi="Calibri Light" w:cs="Calibri Light"/>
                <w:noProof/>
              </w:rPr>
              <w:drawing>
                <wp:inline distT="0" distB="0" distL="0" distR="0" wp14:anchorId="0AE53B4B" wp14:editId="1720656B">
                  <wp:extent cx="3181350" cy="3459480"/>
                  <wp:effectExtent l="0" t="0" r="0" b="0"/>
                  <wp:docPr id="5" name="Picture 3" descr="validation_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validation_report.png"/>
                          <pic:cNvPicPr>
                            <a:picLocks noChangeAspect="1" noChangeArrowheads="1"/>
                          </pic:cNvPicPr>
                        </pic:nvPicPr>
                        <pic:blipFill>
                          <a:blip r:embed="rId33"/>
                          <a:stretch>
                            <a:fillRect/>
                          </a:stretch>
                        </pic:blipFill>
                        <pic:spPr bwMode="auto">
                          <a:xfrm>
                            <a:off x="0" y="0"/>
                            <a:ext cx="3181350" cy="3459480"/>
                          </a:xfrm>
                          <a:prstGeom prst="rect">
                            <a:avLst/>
                          </a:prstGeom>
                        </pic:spPr>
                      </pic:pic>
                    </a:graphicData>
                  </a:graphic>
                </wp:inline>
              </w:drawing>
            </w:r>
          </w:p>
        </w:tc>
      </w:tr>
    </w:tbl>
    <w:p w14:paraId="0C79C2C8" w14:textId="77777777" w:rsidR="005C0039" w:rsidRPr="000E3CA3" w:rsidRDefault="005C0039" w:rsidP="005C0039">
      <w:pPr>
        <w:rPr>
          <w:rFonts w:ascii="Calibri Light" w:hAnsi="Calibri Light" w:cs="Calibri Light"/>
          <w:sz w:val="4"/>
          <w:szCs w:val="4"/>
        </w:rPr>
      </w:pPr>
    </w:p>
    <w:p w14:paraId="36323B6A" w14:textId="77777777" w:rsidR="005C0039" w:rsidRPr="005C0039" w:rsidRDefault="005C0039" w:rsidP="003E2B90">
      <w:pPr>
        <w:rPr>
          <w:lang w:val="en-US"/>
        </w:rPr>
      </w:pPr>
      <w:r w:rsidRPr="005C0039">
        <w:rPr>
          <w:lang w:val="en-US"/>
        </w:rPr>
        <w:t>In case of an error, the following parameters are added:</w:t>
      </w:r>
    </w:p>
    <w:p w14:paraId="401E134C" w14:textId="77777777" w:rsidR="005C0039" w:rsidRPr="003E2B90" w:rsidRDefault="005C0039" w:rsidP="0028645C">
      <w:pPr>
        <w:pStyle w:val="Lijstalinea"/>
        <w:numPr>
          <w:ilvl w:val="0"/>
          <w:numId w:val="20"/>
        </w:numPr>
        <w:rPr>
          <w:lang w:val="en-US"/>
        </w:rPr>
      </w:pPr>
      <w:r w:rsidRPr="003E2B90">
        <w:rPr>
          <w:color w:val="FF0000"/>
          <w:lang w:val="en-US"/>
        </w:rPr>
        <w:t>err</w:t>
      </w:r>
      <w:r w:rsidRPr="003E2B90">
        <w:rPr>
          <w:lang w:val="en-US"/>
        </w:rPr>
        <w:t xml:space="preserve">: an error string, e.g. </w:t>
      </w:r>
      <w:r w:rsidRPr="003E2B90">
        <w:rPr>
          <w:i/>
          <w:lang w:val="en-US"/>
        </w:rPr>
        <w:t>CERT_REVOKED</w:t>
      </w:r>
      <w:r w:rsidRPr="003E2B90">
        <w:rPr>
          <w:lang w:val="en-US"/>
        </w:rPr>
        <w:t xml:space="preserve"> </w:t>
      </w:r>
    </w:p>
    <w:p w14:paraId="5CD71084" w14:textId="77777777" w:rsidR="005C0039" w:rsidRPr="003E2B90" w:rsidRDefault="005C0039" w:rsidP="0028645C">
      <w:pPr>
        <w:pStyle w:val="Lijstalinea"/>
        <w:numPr>
          <w:ilvl w:val="0"/>
          <w:numId w:val="20"/>
        </w:numPr>
        <w:rPr>
          <w:lang w:val="en-US"/>
        </w:rPr>
      </w:pPr>
      <w:r w:rsidRPr="003E2B90">
        <w:rPr>
          <w:color w:val="ED9B58" w:themeColor="accent6" w:themeShade="BF"/>
          <w:lang w:val="en-US"/>
        </w:rPr>
        <w:t>details</w:t>
      </w:r>
      <w:r w:rsidRPr="003E2B90">
        <w:rPr>
          <w:lang w:val="en-US"/>
        </w:rPr>
        <w:t>: a string with error details, this parameter is optional</w:t>
      </w:r>
    </w:p>
    <w:p w14:paraId="41A183DA" w14:textId="77777777" w:rsidR="005C0039" w:rsidRPr="000E3CA3" w:rsidRDefault="005C0039" w:rsidP="0028645C">
      <w:pPr>
        <w:pStyle w:val="Lijstalinea"/>
        <w:numPr>
          <w:ilvl w:val="0"/>
          <w:numId w:val="20"/>
        </w:numPr>
      </w:pPr>
      <w:r w:rsidRPr="003E2B90">
        <w:rPr>
          <w:color w:val="FC6D71" w:themeColor="accent4"/>
        </w:rPr>
        <w:t>ref</w:t>
      </w:r>
      <w:r w:rsidRPr="000E3CA3">
        <w:t xml:space="preserve">: a </w:t>
      </w:r>
      <w:proofErr w:type="spellStart"/>
      <w:r w:rsidRPr="000E3CA3">
        <w:t>unique</w:t>
      </w:r>
      <w:proofErr w:type="spellEnd"/>
      <w:r w:rsidRPr="000E3CA3">
        <w:t xml:space="preserve"> </w:t>
      </w:r>
      <w:proofErr w:type="spellStart"/>
      <w:r w:rsidRPr="000E3CA3">
        <w:t>reference</w:t>
      </w:r>
      <w:proofErr w:type="spellEnd"/>
    </w:p>
    <w:p w14:paraId="6C4C0B3F" w14:textId="77777777" w:rsidR="005C0039" w:rsidRPr="005C0039" w:rsidRDefault="005C0039" w:rsidP="003E2B90">
      <w:pPr>
        <w:rPr>
          <w:lang w:val="en-US"/>
        </w:rPr>
      </w:pPr>
      <w:r w:rsidRPr="005C0039">
        <w:rPr>
          <w:lang w:val="en-US"/>
        </w:rPr>
        <w:t xml:space="preserve">Examples of a full callback URL: </w:t>
      </w:r>
    </w:p>
    <w:tbl>
      <w:tblPr>
        <w:tblStyle w:val="Tabelraster"/>
        <w:tblW w:w="9242" w:type="dxa"/>
        <w:tblInd w:w="108" w:type="dxa"/>
        <w:tblLayout w:type="fixed"/>
        <w:tblLook w:val="04A0" w:firstRow="1" w:lastRow="0" w:firstColumn="1" w:lastColumn="0" w:noHBand="0" w:noVBand="1"/>
      </w:tblPr>
      <w:tblGrid>
        <w:gridCol w:w="9242"/>
      </w:tblGrid>
      <w:tr w:rsidR="005C0039" w:rsidRPr="005C0039" w14:paraId="28638D95" w14:textId="77777777" w:rsidTr="006F76E8">
        <w:tc>
          <w:tcPr>
            <w:tcW w:w="9242" w:type="dxa"/>
          </w:tcPr>
          <w:p w14:paraId="3C5873E9" w14:textId="77777777" w:rsidR="005C0039" w:rsidRPr="005C0039" w:rsidRDefault="005C0039" w:rsidP="006F76E8">
            <w:pPr>
              <w:spacing w:after="0" w:line="240" w:lineRule="auto"/>
              <w:rPr>
                <w:rFonts w:ascii="Calibri Light" w:hAnsi="Calibri Light" w:cs="Calibri Light"/>
                <w:i/>
                <w:lang w:val="en-US"/>
              </w:rPr>
            </w:pPr>
            <w:r w:rsidRPr="005C0039">
              <w:rPr>
                <w:rFonts w:ascii="Calibri Light" w:eastAsia="Calibri" w:hAnsi="Calibri Light" w:cs="Calibri Light"/>
                <w:b/>
                <w:i/>
                <w:lang w:val="en-US"/>
              </w:rPr>
              <w:t>http://eservices.minfin.fgov.be/callback?session=349317359</w:t>
            </w:r>
          </w:p>
        </w:tc>
      </w:tr>
    </w:tbl>
    <w:p w14:paraId="0E3B621A" w14:textId="77777777" w:rsidR="005C0039" w:rsidRPr="005C0039" w:rsidRDefault="005C0039" w:rsidP="005C0039">
      <w:pPr>
        <w:rPr>
          <w:rFonts w:ascii="Calibri Light" w:hAnsi="Calibri Light" w:cs="Calibri Light"/>
          <w:sz w:val="4"/>
          <w:szCs w:val="4"/>
          <w:lang w:val="en-US"/>
        </w:rPr>
      </w:pPr>
    </w:p>
    <w:tbl>
      <w:tblPr>
        <w:tblStyle w:val="Tabelraster"/>
        <w:tblW w:w="9242" w:type="dxa"/>
        <w:tblInd w:w="108" w:type="dxa"/>
        <w:tblLayout w:type="fixed"/>
        <w:tblLook w:val="04A0" w:firstRow="1" w:lastRow="0" w:firstColumn="1" w:lastColumn="0" w:noHBand="0" w:noVBand="1"/>
      </w:tblPr>
      <w:tblGrid>
        <w:gridCol w:w="9242"/>
      </w:tblGrid>
      <w:tr w:rsidR="005C0039" w:rsidRPr="005C0039" w14:paraId="08A49AB4" w14:textId="77777777" w:rsidTr="006F76E8">
        <w:tc>
          <w:tcPr>
            <w:tcW w:w="9242" w:type="dxa"/>
          </w:tcPr>
          <w:p w14:paraId="172F322D" w14:textId="77777777" w:rsidR="005C0039" w:rsidRPr="005C0039" w:rsidRDefault="005C0039" w:rsidP="006F76E8">
            <w:pPr>
              <w:spacing w:after="0" w:line="240" w:lineRule="auto"/>
              <w:rPr>
                <w:rFonts w:ascii="Calibri Light" w:hAnsi="Calibri Light" w:cs="Calibri Light"/>
                <w:i/>
                <w:lang w:val="en-US"/>
              </w:rPr>
            </w:pPr>
            <w:r w:rsidRPr="005C0039">
              <w:rPr>
                <w:rFonts w:ascii="Calibri Light" w:eastAsia="Calibri" w:hAnsi="Calibri Light" w:cs="Calibri Light"/>
                <w:b/>
                <w:i/>
                <w:lang w:val="en-US"/>
              </w:rPr>
              <w:lastRenderedPageBreak/>
              <w:t>http://eservices.minfin.fgov.be/callback?session=762087326</w:t>
            </w:r>
            <w:r w:rsidRPr="005C0039">
              <w:rPr>
                <w:rFonts w:ascii="Calibri Light" w:eastAsia="Calibri" w:hAnsi="Calibri Light" w:cs="Calibri Light"/>
                <w:i/>
                <w:lang w:val="en-US"/>
              </w:rPr>
              <w:t>&amp;</w:t>
            </w:r>
            <w:r w:rsidRPr="005C0039">
              <w:rPr>
                <w:rFonts w:ascii="Calibri Light" w:eastAsia="Calibri" w:hAnsi="Calibri Light" w:cs="Calibri Light"/>
                <w:i/>
                <w:color w:val="FC6D71" w:themeColor="accent4"/>
                <w:lang w:val="en-US"/>
              </w:rPr>
              <w:t>ref=20210423092112378</w:t>
            </w:r>
            <w:r w:rsidRPr="005C0039">
              <w:rPr>
                <w:rFonts w:ascii="Calibri Light" w:eastAsia="Calibri" w:hAnsi="Calibri Light" w:cs="Calibri Light"/>
                <w:i/>
                <w:lang w:val="en-US"/>
              </w:rPr>
              <w:t>&amp;err</w:t>
            </w:r>
            <w:r w:rsidRPr="005C0039">
              <w:rPr>
                <w:rFonts w:ascii="Calibri Light" w:eastAsia="Calibri" w:hAnsi="Calibri Light" w:cs="Calibri Light"/>
                <w:i/>
                <w:color w:val="FF0000"/>
                <w:lang w:val="en-US"/>
              </w:rPr>
              <w:t>=CERT_REVOKED</w:t>
            </w:r>
          </w:p>
        </w:tc>
      </w:tr>
    </w:tbl>
    <w:p w14:paraId="2DCFA144" w14:textId="77777777" w:rsidR="005C0039" w:rsidRPr="005C0039" w:rsidRDefault="005C0039" w:rsidP="005C0039">
      <w:pPr>
        <w:rPr>
          <w:rFonts w:ascii="Calibri Light" w:hAnsi="Calibri Light" w:cs="Calibri Light"/>
          <w:sz w:val="4"/>
          <w:szCs w:val="4"/>
          <w:lang w:val="en-US"/>
        </w:rPr>
      </w:pPr>
    </w:p>
    <w:tbl>
      <w:tblPr>
        <w:tblStyle w:val="Tabelraster"/>
        <w:tblW w:w="9356" w:type="dxa"/>
        <w:tblInd w:w="108" w:type="dxa"/>
        <w:tblLayout w:type="fixed"/>
        <w:tblLook w:val="04A0" w:firstRow="1" w:lastRow="0" w:firstColumn="1" w:lastColumn="0" w:noHBand="0" w:noVBand="1"/>
      </w:tblPr>
      <w:tblGrid>
        <w:gridCol w:w="9356"/>
      </w:tblGrid>
      <w:tr w:rsidR="005C0039" w:rsidRPr="000E3CA3" w14:paraId="3C916BAE" w14:textId="77777777" w:rsidTr="006F76E8">
        <w:tc>
          <w:tcPr>
            <w:tcW w:w="9356" w:type="dxa"/>
          </w:tcPr>
          <w:p w14:paraId="116A782F" w14:textId="77777777" w:rsidR="005C0039" w:rsidRPr="000E3CA3" w:rsidRDefault="005C0039" w:rsidP="006F76E8">
            <w:pPr>
              <w:spacing w:after="0" w:line="240" w:lineRule="auto"/>
              <w:rPr>
                <w:rFonts w:ascii="Calibri Light" w:hAnsi="Calibri Light" w:cs="Calibri Light"/>
                <w:i/>
              </w:rPr>
            </w:pPr>
            <w:r w:rsidRPr="000E3CA3">
              <w:rPr>
                <w:rFonts w:ascii="Calibri Light" w:eastAsia="Calibri" w:hAnsi="Calibri Light" w:cs="Calibri Light"/>
                <w:b/>
                <w:i/>
              </w:rPr>
              <w:t>http://eservices.minfin.fgov.be/callback?session=650807315</w:t>
            </w:r>
            <w:r w:rsidRPr="000E3CA3">
              <w:rPr>
                <w:rFonts w:ascii="Calibri Light" w:eastAsia="Calibri" w:hAnsi="Calibri Light" w:cs="Calibri Light"/>
                <w:i/>
              </w:rPr>
              <w:t>&amp;</w:t>
            </w:r>
            <w:r w:rsidRPr="000E3CA3">
              <w:rPr>
                <w:rFonts w:ascii="Calibri Light" w:eastAsia="Calibri" w:hAnsi="Calibri Light" w:cs="Calibri Light"/>
                <w:i/>
                <w:color w:val="FC6D71" w:themeColor="accent4"/>
              </w:rPr>
              <w:t>ref=20210423091821774</w:t>
            </w:r>
            <w:r w:rsidRPr="000E3CA3">
              <w:rPr>
                <w:rFonts w:ascii="Calibri Light" w:eastAsia="Calibri" w:hAnsi="Calibri Light" w:cs="Calibri Light"/>
                <w:i/>
              </w:rPr>
              <w:t>&amp;</w:t>
            </w:r>
            <w:r w:rsidRPr="000E3CA3">
              <w:rPr>
                <w:rFonts w:ascii="Calibri Light" w:eastAsia="Calibri" w:hAnsi="Calibri Light" w:cs="Calibri Light"/>
                <w:i/>
                <w:color w:val="ED9B58" w:themeColor="accent6" w:themeShade="BF"/>
              </w:rPr>
              <w:t>details=</w:t>
            </w:r>
            <w:r w:rsidRPr="000E3CA3">
              <w:rPr>
                <w:rFonts w:ascii="Calibri Light" w:eastAsia="Calibri" w:hAnsi="Calibri Light" w:cs="Calibri Light"/>
              </w:rPr>
              <w:t xml:space="preserve"> </w:t>
            </w:r>
            <w:r w:rsidRPr="000E3CA3">
              <w:rPr>
                <w:rFonts w:ascii="Calibri Light" w:eastAsia="Calibri" w:hAnsi="Calibri Light" w:cs="Calibri Light"/>
                <w:i/>
                <w:color w:val="ED9B58" w:themeColor="accent6" w:themeShade="BF"/>
              </w:rPr>
              <w:t>exp.%20date%20=%202017.05.29%2022:00:00</w:t>
            </w:r>
            <w:r w:rsidRPr="000E3CA3">
              <w:rPr>
                <w:rFonts w:ascii="Calibri Light" w:eastAsia="Calibri" w:hAnsi="Calibri Light" w:cs="Calibri Light"/>
                <w:i/>
              </w:rPr>
              <w:t>&amp;</w:t>
            </w:r>
            <w:r w:rsidRPr="000E3CA3">
              <w:rPr>
                <w:rFonts w:ascii="Calibri Light" w:eastAsia="Calibri" w:hAnsi="Calibri Light" w:cs="Calibri Light"/>
                <w:i/>
                <w:color w:val="FF0000"/>
              </w:rPr>
              <w:t>err=SIGN_CERT_EXPIRED</w:t>
            </w:r>
          </w:p>
        </w:tc>
      </w:tr>
    </w:tbl>
    <w:p w14:paraId="31DCCC6D" w14:textId="77777777" w:rsidR="005C0039" w:rsidRPr="000E3CA3" w:rsidRDefault="005C0039" w:rsidP="005C0039">
      <w:pPr>
        <w:rPr>
          <w:rFonts w:ascii="Calibri Light" w:hAnsi="Calibri Light" w:cs="Calibri Light"/>
          <w:sz w:val="4"/>
          <w:szCs w:val="4"/>
        </w:rPr>
      </w:pPr>
    </w:p>
    <w:p w14:paraId="7E9B3FBF" w14:textId="77777777" w:rsidR="005C0039" w:rsidRPr="005C0039" w:rsidRDefault="005C0039" w:rsidP="003E2B90">
      <w:pPr>
        <w:rPr>
          <w:lang w:val="en-US"/>
        </w:rPr>
      </w:pPr>
      <w:r w:rsidRPr="005C0039">
        <w:rPr>
          <w:lang w:val="en-US"/>
        </w:rPr>
        <w:t xml:space="preserve">The bold part is the original callback URL specified by the FPS in the redirect, the rest has been added by the browser’s </w:t>
      </w:r>
      <w:proofErr w:type="spellStart"/>
      <w:r w:rsidRPr="005C0039">
        <w:rPr>
          <w:lang w:val="en-US"/>
        </w:rPr>
        <w:t>javascript</w:t>
      </w:r>
      <w:proofErr w:type="spellEnd"/>
      <w:r w:rsidRPr="005C0039">
        <w:rPr>
          <w:lang w:val="en-US"/>
        </w:rPr>
        <w:t>.</w:t>
      </w:r>
    </w:p>
    <w:p w14:paraId="24E96D89" w14:textId="77777777" w:rsidR="005C0039" w:rsidRPr="005C0039" w:rsidRDefault="005C0039" w:rsidP="003E2B90">
      <w:pPr>
        <w:rPr>
          <w:lang w:val="en-US"/>
        </w:rPr>
      </w:pPr>
      <w:r w:rsidRPr="005C0039">
        <w:rPr>
          <w:lang w:val="en-US"/>
        </w:rPr>
        <w:t>Below is a list of the error strings that have been defined so far.</w:t>
      </w:r>
    </w:p>
    <w:p w14:paraId="2A1BF105" w14:textId="77777777" w:rsidR="005C0039" w:rsidRPr="005C0039" w:rsidRDefault="005C0039" w:rsidP="003E2B90">
      <w:pPr>
        <w:pStyle w:val="Kop3"/>
        <w:rPr>
          <w:lang w:val="en-US"/>
        </w:rPr>
      </w:pPr>
      <w:bookmarkStart w:id="44" w:name="_Toc94631785"/>
      <w:bookmarkStart w:id="45" w:name="_Toc95480256"/>
      <w:r w:rsidRPr="005C0039">
        <w:rPr>
          <w:lang w:val="en-US"/>
        </w:rPr>
        <w:t>3.5. Error codes</w:t>
      </w:r>
      <w:bookmarkEnd w:id="44"/>
      <w:bookmarkEnd w:id="45"/>
    </w:p>
    <w:p w14:paraId="0CFA14E7" w14:textId="77777777" w:rsidR="005C0039" w:rsidRPr="005C0039" w:rsidRDefault="005C0039" w:rsidP="003E2B90">
      <w:pPr>
        <w:rPr>
          <w:color w:val="000000"/>
          <w:lang w:val="en-US"/>
        </w:rPr>
      </w:pPr>
      <w:r w:rsidRPr="005C0039">
        <w:rPr>
          <w:color w:val="000000"/>
          <w:lang w:val="en-US"/>
        </w:rPr>
        <w:t xml:space="preserve">URL: </w:t>
      </w:r>
      <w:hyperlink r:id="rId34" w:history="1">
        <w:r w:rsidRPr="003E2B90">
          <w:rPr>
            <w:rStyle w:val="Hyperlink"/>
            <w:rFonts w:cstheme="minorHAnsi"/>
            <w:lang w:val="en-US"/>
          </w:rPr>
          <w:t>https://github.com/Fedict/fts-documentation/tree/master/FPS_info</w:t>
        </w:r>
      </w:hyperlink>
      <w:r w:rsidRPr="005C0039">
        <w:rPr>
          <w:color w:val="000000"/>
          <w:lang w:val="en-US"/>
        </w:rPr>
        <w:t xml:space="preserve">  (file: error_constants.txt). </w:t>
      </w:r>
    </w:p>
    <w:p w14:paraId="71008B5A" w14:textId="77777777" w:rsidR="005C0039" w:rsidRPr="005C0039" w:rsidRDefault="005C0039" w:rsidP="003E2B90">
      <w:pPr>
        <w:rPr>
          <w:lang w:val="en-US"/>
        </w:rPr>
      </w:pPr>
      <w:r w:rsidRPr="005C0039">
        <w:rPr>
          <w:color w:val="000000"/>
          <w:lang w:val="en-US"/>
        </w:rPr>
        <w:t>Error codes that the service might include on callback to the relying party.</w:t>
      </w:r>
    </w:p>
    <w:tbl>
      <w:tblPr>
        <w:tblStyle w:val="Tabelraster"/>
        <w:tblW w:w="8789" w:type="dxa"/>
        <w:tblInd w:w="250" w:type="dxa"/>
        <w:tblBorders>
          <w:top w:val="single" w:sz="4" w:space="0" w:color="057A8B" w:themeColor="text2"/>
          <w:left w:val="single" w:sz="4" w:space="0" w:color="057A8B" w:themeColor="text2"/>
          <w:bottom w:val="single" w:sz="4" w:space="0" w:color="057A8B" w:themeColor="text2"/>
          <w:right w:val="single" w:sz="4" w:space="0" w:color="057A8B" w:themeColor="text2"/>
          <w:insideH w:val="single" w:sz="4" w:space="0" w:color="057A8B" w:themeColor="text2"/>
          <w:insideV w:val="single" w:sz="4" w:space="0" w:color="057A8B" w:themeColor="text2"/>
        </w:tblBorders>
        <w:tblLayout w:type="fixed"/>
        <w:tblLook w:val="04A0" w:firstRow="1" w:lastRow="0" w:firstColumn="1" w:lastColumn="0" w:noHBand="0" w:noVBand="1"/>
      </w:tblPr>
      <w:tblGrid>
        <w:gridCol w:w="2634"/>
        <w:gridCol w:w="6155"/>
      </w:tblGrid>
      <w:tr w:rsidR="005C0039" w:rsidRPr="000E3CA3" w14:paraId="24341367" w14:textId="77777777" w:rsidTr="003E2B90">
        <w:trPr>
          <w:trHeight w:val="290"/>
        </w:trPr>
        <w:tc>
          <w:tcPr>
            <w:tcW w:w="2634" w:type="dxa"/>
            <w:shd w:val="clear" w:color="auto" w:fill="2CB8A5" w:themeFill="accent3"/>
          </w:tcPr>
          <w:p w14:paraId="3CEEE6B2" w14:textId="77777777" w:rsidR="005C0039" w:rsidRPr="003E2B90" w:rsidRDefault="005C0039" w:rsidP="003E2B90">
            <w:pPr>
              <w:rPr>
                <w:sz w:val="18"/>
                <w:szCs w:val="18"/>
              </w:rPr>
            </w:pPr>
            <w:r w:rsidRPr="003E2B90">
              <w:rPr>
                <w:sz w:val="18"/>
                <w:szCs w:val="18"/>
              </w:rPr>
              <w:t>Error constant</w:t>
            </w:r>
          </w:p>
        </w:tc>
        <w:tc>
          <w:tcPr>
            <w:tcW w:w="6155" w:type="dxa"/>
            <w:shd w:val="clear" w:color="auto" w:fill="2CB8A5" w:themeFill="accent3"/>
          </w:tcPr>
          <w:p w14:paraId="3414FCD4" w14:textId="77777777" w:rsidR="005C0039" w:rsidRPr="003E2B90" w:rsidRDefault="005C0039" w:rsidP="003E2B90">
            <w:pPr>
              <w:rPr>
                <w:sz w:val="18"/>
                <w:szCs w:val="18"/>
              </w:rPr>
            </w:pPr>
            <w:proofErr w:type="spellStart"/>
            <w:r w:rsidRPr="003E2B90">
              <w:rPr>
                <w:sz w:val="18"/>
                <w:szCs w:val="18"/>
              </w:rPr>
              <w:t>Explanation</w:t>
            </w:r>
            <w:proofErr w:type="spellEnd"/>
          </w:p>
        </w:tc>
      </w:tr>
      <w:tr w:rsidR="005C0039" w:rsidRPr="005C0039" w14:paraId="5AE01A69" w14:textId="77777777" w:rsidTr="003E2B90">
        <w:trPr>
          <w:trHeight w:val="290"/>
        </w:trPr>
        <w:tc>
          <w:tcPr>
            <w:tcW w:w="2634" w:type="dxa"/>
          </w:tcPr>
          <w:p w14:paraId="7CD92DB5" w14:textId="77777777" w:rsidR="005C0039" w:rsidRPr="003E2B90" w:rsidRDefault="005C0039" w:rsidP="003E2B90">
            <w:pPr>
              <w:rPr>
                <w:sz w:val="18"/>
                <w:szCs w:val="18"/>
              </w:rPr>
            </w:pPr>
            <w:r w:rsidRPr="003E2B90">
              <w:rPr>
                <w:sz w:val="18"/>
                <w:szCs w:val="18"/>
              </w:rPr>
              <w:t>BEID_CONNECT_ERROR</w:t>
            </w:r>
          </w:p>
        </w:tc>
        <w:tc>
          <w:tcPr>
            <w:tcW w:w="6155" w:type="dxa"/>
          </w:tcPr>
          <w:p w14:paraId="32BB6A0C" w14:textId="77777777" w:rsidR="005C0039" w:rsidRPr="003E2B90" w:rsidRDefault="005C0039" w:rsidP="003E2B90">
            <w:pPr>
              <w:rPr>
                <w:sz w:val="18"/>
                <w:szCs w:val="18"/>
                <w:lang w:val="en-US"/>
              </w:rPr>
            </w:pPr>
            <w:r w:rsidRPr="003E2B90">
              <w:rPr>
                <w:sz w:val="18"/>
                <w:szCs w:val="18"/>
                <w:lang w:val="en-US"/>
              </w:rPr>
              <w:t xml:space="preserve">Couldn't connect to the </w:t>
            </w:r>
            <w:proofErr w:type="spellStart"/>
            <w:r w:rsidRPr="003E2B90">
              <w:rPr>
                <w:sz w:val="18"/>
                <w:szCs w:val="18"/>
                <w:lang w:val="en-US"/>
              </w:rPr>
              <w:t>eID</w:t>
            </w:r>
            <w:proofErr w:type="spellEnd"/>
            <w:r w:rsidRPr="003E2B90">
              <w:rPr>
                <w:sz w:val="18"/>
                <w:szCs w:val="18"/>
                <w:lang w:val="en-US"/>
              </w:rPr>
              <w:t xml:space="preserve"> card</w:t>
            </w:r>
          </w:p>
        </w:tc>
      </w:tr>
      <w:tr w:rsidR="005C0039" w:rsidRPr="005C0039" w14:paraId="63253749" w14:textId="77777777" w:rsidTr="003E2B90">
        <w:trPr>
          <w:trHeight w:val="290"/>
        </w:trPr>
        <w:tc>
          <w:tcPr>
            <w:tcW w:w="2634" w:type="dxa"/>
          </w:tcPr>
          <w:p w14:paraId="626215FE" w14:textId="77777777" w:rsidR="005C0039" w:rsidRPr="003E2B90" w:rsidRDefault="005C0039" w:rsidP="003E2B90">
            <w:pPr>
              <w:rPr>
                <w:sz w:val="18"/>
                <w:szCs w:val="18"/>
              </w:rPr>
            </w:pPr>
            <w:r w:rsidRPr="003E2B90">
              <w:rPr>
                <w:sz w:val="18"/>
                <w:szCs w:val="18"/>
              </w:rPr>
              <w:t>NO_READER</w:t>
            </w:r>
          </w:p>
        </w:tc>
        <w:tc>
          <w:tcPr>
            <w:tcW w:w="6155" w:type="dxa"/>
          </w:tcPr>
          <w:p w14:paraId="67F2A808" w14:textId="77777777" w:rsidR="005C0039" w:rsidRPr="003E2B90" w:rsidRDefault="005C0039" w:rsidP="003E2B90">
            <w:pPr>
              <w:rPr>
                <w:sz w:val="18"/>
                <w:szCs w:val="18"/>
                <w:lang w:val="en-US"/>
              </w:rPr>
            </w:pPr>
            <w:r w:rsidRPr="003E2B90">
              <w:rPr>
                <w:sz w:val="18"/>
                <w:szCs w:val="18"/>
                <w:lang w:val="en-US"/>
              </w:rPr>
              <w:t>No reader found on the user's PC</w:t>
            </w:r>
          </w:p>
        </w:tc>
      </w:tr>
      <w:tr w:rsidR="005C0039" w:rsidRPr="000E3CA3" w14:paraId="3BF548CE" w14:textId="77777777" w:rsidTr="003E2B90">
        <w:trPr>
          <w:trHeight w:val="290"/>
        </w:trPr>
        <w:tc>
          <w:tcPr>
            <w:tcW w:w="2634" w:type="dxa"/>
          </w:tcPr>
          <w:p w14:paraId="25C6D971" w14:textId="77777777" w:rsidR="005C0039" w:rsidRPr="003E2B90" w:rsidRDefault="005C0039" w:rsidP="003E2B90">
            <w:pPr>
              <w:rPr>
                <w:sz w:val="18"/>
                <w:szCs w:val="18"/>
              </w:rPr>
            </w:pPr>
            <w:r w:rsidRPr="003E2B90">
              <w:rPr>
                <w:sz w:val="18"/>
                <w:szCs w:val="18"/>
              </w:rPr>
              <w:t>UNSUPPORTED_READER</w:t>
            </w:r>
          </w:p>
        </w:tc>
        <w:tc>
          <w:tcPr>
            <w:tcW w:w="6155" w:type="dxa"/>
          </w:tcPr>
          <w:p w14:paraId="5890896F" w14:textId="77777777" w:rsidR="005C0039" w:rsidRPr="003E2B90" w:rsidRDefault="005C0039" w:rsidP="003E2B90">
            <w:pPr>
              <w:rPr>
                <w:sz w:val="18"/>
                <w:szCs w:val="18"/>
              </w:rPr>
            </w:pPr>
            <w:proofErr w:type="spellStart"/>
            <w:r w:rsidRPr="003E2B90">
              <w:rPr>
                <w:sz w:val="18"/>
                <w:szCs w:val="18"/>
              </w:rPr>
              <w:t>unsupported</w:t>
            </w:r>
            <w:proofErr w:type="spellEnd"/>
            <w:r w:rsidRPr="003E2B90">
              <w:rPr>
                <w:sz w:val="18"/>
                <w:szCs w:val="18"/>
              </w:rPr>
              <w:t xml:space="preserve"> smart card reader</w:t>
            </w:r>
          </w:p>
        </w:tc>
      </w:tr>
      <w:tr w:rsidR="005C0039" w:rsidRPr="005C0039" w14:paraId="1AE6461B" w14:textId="77777777" w:rsidTr="003E2B90">
        <w:trPr>
          <w:trHeight w:val="290"/>
        </w:trPr>
        <w:tc>
          <w:tcPr>
            <w:tcW w:w="2634" w:type="dxa"/>
          </w:tcPr>
          <w:p w14:paraId="4BF6ECBD" w14:textId="77777777" w:rsidR="005C0039" w:rsidRPr="003E2B90" w:rsidRDefault="005C0039" w:rsidP="003E2B90">
            <w:pPr>
              <w:rPr>
                <w:sz w:val="18"/>
                <w:szCs w:val="18"/>
              </w:rPr>
            </w:pPr>
            <w:r w:rsidRPr="003E2B90">
              <w:rPr>
                <w:sz w:val="18"/>
                <w:szCs w:val="18"/>
              </w:rPr>
              <w:t>SIGNATURE_FAILED</w:t>
            </w:r>
          </w:p>
        </w:tc>
        <w:tc>
          <w:tcPr>
            <w:tcW w:w="6155" w:type="dxa"/>
          </w:tcPr>
          <w:p w14:paraId="5AE4E9B2" w14:textId="77777777" w:rsidR="005C0039" w:rsidRPr="003E2B90" w:rsidRDefault="005C0039" w:rsidP="003E2B90">
            <w:pPr>
              <w:rPr>
                <w:sz w:val="18"/>
                <w:szCs w:val="18"/>
                <w:lang w:val="en-US"/>
              </w:rPr>
            </w:pPr>
            <w:proofErr w:type="spellStart"/>
            <w:r w:rsidRPr="003E2B90">
              <w:rPr>
                <w:sz w:val="18"/>
                <w:szCs w:val="18"/>
                <w:lang w:val="en-US"/>
              </w:rPr>
              <w:t>eID</w:t>
            </w:r>
            <w:proofErr w:type="spellEnd"/>
            <w:r w:rsidRPr="003E2B90">
              <w:rPr>
                <w:sz w:val="18"/>
                <w:szCs w:val="18"/>
                <w:lang w:val="en-US"/>
              </w:rPr>
              <w:t xml:space="preserve"> card returned an invalid signature</w:t>
            </w:r>
          </w:p>
        </w:tc>
      </w:tr>
      <w:tr w:rsidR="005C0039" w:rsidRPr="000E3CA3" w14:paraId="28CF151A" w14:textId="77777777" w:rsidTr="003E2B90">
        <w:trPr>
          <w:trHeight w:val="290"/>
        </w:trPr>
        <w:tc>
          <w:tcPr>
            <w:tcW w:w="2634" w:type="dxa"/>
          </w:tcPr>
          <w:p w14:paraId="0F1C37A1" w14:textId="77777777" w:rsidR="005C0039" w:rsidRPr="003E2B90" w:rsidRDefault="005C0039" w:rsidP="003E2B90">
            <w:pPr>
              <w:rPr>
                <w:sz w:val="18"/>
                <w:szCs w:val="18"/>
              </w:rPr>
            </w:pPr>
            <w:r w:rsidRPr="003E2B90">
              <w:rPr>
                <w:sz w:val="18"/>
                <w:szCs w:val="18"/>
              </w:rPr>
              <w:t>CARD_BLOCKED</w:t>
            </w:r>
          </w:p>
        </w:tc>
        <w:tc>
          <w:tcPr>
            <w:tcW w:w="6155" w:type="dxa"/>
          </w:tcPr>
          <w:p w14:paraId="488EC958" w14:textId="77777777" w:rsidR="005C0039" w:rsidRPr="003E2B90" w:rsidRDefault="005C0039" w:rsidP="003E2B90">
            <w:pPr>
              <w:rPr>
                <w:sz w:val="18"/>
                <w:szCs w:val="18"/>
              </w:rPr>
            </w:pPr>
            <w:proofErr w:type="spellStart"/>
            <w:r w:rsidRPr="003E2B90">
              <w:rPr>
                <w:sz w:val="18"/>
                <w:szCs w:val="18"/>
              </w:rPr>
              <w:t>eID</w:t>
            </w:r>
            <w:proofErr w:type="spellEnd"/>
            <w:r w:rsidRPr="003E2B90">
              <w:rPr>
                <w:sz w:val="18"/>
                <w:szCs w:val="18"/>
              </w:rPr>
              <w:t xml:space="preserve"> card </w:t>
            </w:r>
            <w:proofErr w:type="spellStart"/>
            <w:r w:rsidRPr="003E2B90">
              <w:rPr>
                <w:sz w:val="18"/>
                <w:szCs w:val="18"/>
              </w:rPr>
              <w:t>blocked</w:t>
            </w:r>
            <w:proofErr w:type="spellEnd"/>
          </w:p>
        </w:tc>
      </w:tr>
      <w:tr w:rsidR="005C0039" w:rsidRPr="000E3CA3" w14:paraId="63718EAC" w14:textId="77777777" w:rsidTr="003E2B90">
        <w:trPr>
          <w:trHeight w:val="290"/>
        </w:trPr>
        <w:tc>
          <w:tcPr>
            <w:tcW w:w="2634" w:type="dxa"/>
          </w:tcPr>
          <w:p w14:paraId="2B696202" w14:textId="77777777" w:rsidR="005C0039" w:rsidRPr="003E2B90" w:rsidRDefault="005C0039" w:rsidP="003E2B90">
            <w:pPr>
              <w:rPr>
                <w:sz w:val="18"/>
                <w:szCs w:val="18"/>
              </w:rPr>
            </w:pPr>
            <w:r w:rsidRPr="003E2B90">
              <w:rPr>
                <w:sz w:val="18"/>
                <w:szCs w:val="18"/>
              </w:rPr>
              <w:t>CARD_ERROR</w:t>
            </w:r>
          </w:p>
        </w:tc>
        <w:tc>
          <w:tcPr>
            <w:tcW w:w="6155" w:type="dxa"/>
          </w:tcPr>
          <w:p w14:paraId="04E1BF39" w14:textId="77777777" w:rsidR="005C0039" w:rsidRPr="003E2B90" w:rsidRDefault="005C0039" w:rsidP="003E2B90">
            <w:pPr>
              <w:rPr>
                <w:sz w:val="18"/>
                <w:szCs w:val="18"/>
              </w:rPr>
            </w:pPr>
            <w:proofErr w:type="spellStart"/>
            <w:r w:rsidRPr="003E2B90">
              <w:rPr>
                <w:sz w:val="18"/>
                <w:szCs w:val="18"/>
              </w:rPr>
              <w:t>eID</w:t>
            </w:r>
            <w:proofErr w:type="spellEnd"/>
            <w:r w:rsidRPr="003E2B90">
              <w:rPr>
                <w:sz w:val="18"/>
                <w:szCs w:val="18"/>
              </w:rPr>
              <w:t xml:space="preserve"> card error</w:t>
            </w:r>
          </w:p>
        </w:tc>
      </w:tr>
      <w:tr w:rsidR="005C0039" w:rsidRPr="005C0039" w14:paraId="6C6DB76F" w14:textId="77777777" w:rsidTr="003E2B90">
        <w:trPr>
          <w:trHeight w:val="290"/>
        </w:trPr>
        <w:tc>
          <w:tcPr>
            <w:tcW w:w="2634" w:type="dxa"/>
          </w:tcPr>
          <w:p w14:paraId="167B59B1" w14:textId="77777777" w:rsidR="005C0039" w:rsidRPr="003E2B90" w:rsidRDefault="005C0039" w:rsidP="003E2B90">
            <w:pPr>
              <w:rPr>
                <w:sz w:val="18"/>
                <w:szCs w:val="18"/>
              </w:rPr>
            </w:pPr>
            <w:r w:rsidRPr="003E2B90">
              <w:rPr>
                <w:sz w:val="18"/>
                <w:szCs w:val="18"/>
              </w:rPr>
              <w:t>USER_CANCELLED</w:t>
            </w:r>
          </w:p>
        </w:tc>
        <w:tc>
          <w:tcPr>
            <w:tcW w:w="6155" w:type="dxa"/>
          </w:tcPr>
          <w:p w14:paraId="152CA2C9" w14:textId="77777777" w:rsidR="005C0039" w:rsidRPr="003E2B90" w:rsidRDefault="005C0039" w:rsidP="003E2B90">
            <w:pPr>
              <w:rPr>
                <w:sz w:val="18"/>
                <w:szCs w:val="18"/>
                <w:lang w:val="en-US"/>
              </w:rPr>
            </w:pPr>
            <w:r w:rsidRPr="003E2B90">
              <w:rPr>
                <w:sz w:val="18"/>
                <w:szCs w:val="18"/>
                <w:lang w:val="en-US"/>
              </w:rPr>
              <w:t>User cancelled the signing operation</w:t>
            </w:r>
          </w:p>
        </w:tc>
      </w:tr>
      <w:tr w:rsidR="005C0039" w:rsidRPr="000E3CA3" w14:paraId="25478FB0" w14:textId="77777777" w:rsidTr="003E2B90">
        <w:trPr>
          <w:trHeight w:val="290"/>
        </w:trPr>
        <w:tc>
          <w:tcPr>
            <w:tcW w:w="2634" w:type="dxa"/>
          </w:tcPr>
          <w:p w14:paraId="482302ED" w14:textId="77777777" w:rsidR="005C0039" w:rsidRPr="003E2B90" w:rsidRDefault="005C0039" w:rsidP="003E2B90">
            <w:pPr>
              <w:rPr>
                <w:sz w:val="18"/>
                <w:szCs w:val="18"/>
              </w:rPr>
            </w:pPr>
            <w:r w:rsidRPr="003E2B90">
              <w:rPr>
                <w:sz w:val="18"/>
                <w:szCs w:val="18"/>
              </w:rPr>
              <w:t>SIGN_CERT_EXPIRED</w:t>
            </w:r>
          </w:p>
        </w:tc>
        <w:tc>
          <w:tcPr>
            <w:tcW w:w="6155" w:type="dxa"/>
          </w:tcPr>
          <w:p w14:paraId="023423A1" w14:textId="77777777" w:rsidR="005C0039" w:rsidRPr="003E2B90" w:rsidRDefault="005C0039" w:rsidP="003E2B90">
            <w:pPr>
              <w:rPr>
                <w:sz w:val="18"/>
                <w:szCs w:val="18"/>
              </w:rPr>
            </w:pPr>
            <w:proofErr w:type="spellStart"/>
            <w:r w:rsidRPr="003E2B90">
              <w:rPr>
                <w:sz w:val="18"/>
                <w:szCs w:val="18"/>
              </w:rPr>
              <w:t>Signing</w:t>
            </w:r>
            <w:proofErr w:type="spellEnd"/>
            <w:r w:rsidRPr="003E2B90">
              <w:rPr>
                <w:sz w:val="18"/>
                <w:szCs w:val="18"/>
              </w:rPr>
              <w:t xml:space="preserve"> </w:t>
            </w:r>
            <w:proofErr w:type="spellStart"/>
            <w:r w:rsidRPr="003E2B90">
              <w:rPr>
                <w:sz w:val="18"/>
                <w:szCs w:val="18"/>
              </w:rPr>
              <w:t>certificate</w:t>
            </w:r>
            <w:proofErr w:type="spellEnd"/>
            <w:r w:rsidRPr="003E2B90">
              <w:rPr>
                <w:sz w:val="18"/>
                <w:szCs w:val="18"/>
              </w:rPr>
              <w:t xml:space="preserve"> </w:t>
            </w:r>
            <w:proofErr w:type="spellStart"/>
            <w:r w:rsidRPr="003E2B90">
              <w:rPr>
                <w:sz w:val="18"/>
                <w:szCs w:val="18"/>
              </w:rPr>
              <w:t>expired</w:t>
            </w:r>
            <w:proofErr w:type="spellEnd"/>
          </w:p>
        </w:tc>
      </w:tr>
      <w:tr w:rsidR="005C0039" w:rsidRPr="005C0039" w14:paraId="65F31F7E" w14:textId="77777777" w:rsidTr="003E2B90">
        <w:trPr>
          <w:trHeight w:val="290"/>
        </w:trPr>
        <w:tc>
          <w:tcPr>
            <w:tcW w:w="2634" w:type="dxa"/>
          </w:tcPr>
          <w:p w14:paraId="45600F42" w14:textId="77777777" w:rsidR="005C0039" w:rsidRPr="003E2B90" w:rsidRDefault="005C0039" w:rsidP="003E2B90">
            <w:pPr>
              <w:rPr>
                <w:sz w:val="18"/>
                <w:szCs w:val="18"/>
              </w:rPr>
            </w:pPr>
            <w:r w:rsidRPr="003E2B90">
              <w:rPr>
                <w:sz w:val="18"/>
                <w:szCs w:val="18"/>
              </w:rPr>
              <w:t>CERT_CHAIN_INCOMPLETE</w:t>
            </w:r>
          </w:p>
        </w:tc>
        <w:tc>
          <w:tcPr>
            <w:tcW w:w="6155" w:type="dxa"/>
          </w:tcPr>
          <w:p w14:paraId="113629ED" w14:textId="77777777" w:rsidR="005C0039" w:rsidRPr="003E2B90" w:rsidRDefault="005C0039" w:rsidP="003E2B90">
            <w:pPr>
              <w:rPr>
                <w:sz w:val="18"/>
                <w:szCs w:val="18"/>
                <w:lang w:val="en-US"/>
              </w:rPr>
            </w:pPr>
            <w:r w:rsidRPr="003E2B90">
              <w:rPr>
                <w:sz w:val="18"/>
                <w:szCs w:val="18"/>
                <w:lang w:val="en-US"/>
              </w:rPr>
              <w:t>No or incomplete certificate chain</w:t>
            </w:r>
          </w:p>
        </w:tc>
      </w:tr>
      <w:tr w:rsidR="005C0039" w:rsidRPr="000E3CA3" w14:paraId="3408DA61" w14:textId="77777777" w:rsidTr="003E2B90">
        <w:trPr>
          <w:trHeight w:val="290"/>
        </w:trPr>
        <w:tc>
          <w:tcPr>
            <w:tcW w:w="2634" w:type="dxa"/>
          </w:tcPr>
          <w:p w14:paraId="3B0C2008" w14:textId="77777777" w:rsidR="005C0039" w:rsidRPr="003E2B90" w:rsidRDefault="005C0039" w:rsidP="003E2B90">
            <w:pPr>
              <w:rPr>
                <w:sz w:val="18"/>
                <w:szCs w:val="18"/>
              </w:rPr>
            </w:pPr>
            <w:r w:rsidRPr="003E2B90">
              <w:rPr>
                <w:sz w:val="18"/>
                <w:szCs w:val="18"/>
              </w:rPr>
              <w:t>NO_SIGN_CERT</w:t>
            </w:r>
          </w:p>
        </w:tc>
        <w:tc>
          <w:tcPr>
            <w:tcW w:w="6155" w:type="dxa"/>
          </w:tcPr>
          <w:p w14:paraId="5B35A507" w14:textId="77777777" w:rsidR="005C0039" w:rsidRPr="003E2B90" w:rsidRDefault="005C0039" w:rsidP="003E2B90">
            <w:pPr>
              <w:rPr>
                <w:sz w:val="18"/>
                <w:szCs w:val="18"/>
              </w:rPr>
            </w:pPr>
            <w:r w:rsidRPr="003E2B90">
              <w:rPr>
                <w:sz w:val="18"/>
                <w:szCs w:val="18"/>
              </w:rPr>
              <w:t xml:space="preserve">No </w:t>
            </w:r>
            <w:proofErr w:type="spellStart"/>
            <w:r w:rsidRPr="003E2B90">
              <w:rPr>
                <w:sz w:val="18"/>
                <w:szCs w:val="18"/>
              </w:rPr>
              <w:t>signing</w:t>
            </w:r>
            <w:proofErr w:type="spellEnd"/>
            <w:r w:rsidRPr="003E2B90">
              <w:rPr>
                <w:sz w:val="18"/>
                <w:szCs w:val="18"/>
              </w:rPr>
              <w:t xml:space="preserve"> </w:t>
            </w:r>
            <w:proofErr w:type="spellStart"/>
            <w:r w:rsidRPr="003E2B90">
              <w:rPr>
                <w:sz w:val="18"/>
                <w:szCs w:val="18"/>
              </w:rPr>
              <w:t>certificate</w:t>
            </w:r>
            <w:proofErr w:type="spellEnd"/>
            <w:r w:rsidRPr="003E2B90">
              <w:rPr>
                <w:sz w:val="18"/>
                <w:szCs w:val="18"/>
              </w:rPr>
              <w:t xml:space="preserve"> </w:t>
            </w:r>
            <w:proofErr w:type="spellStart"/>
            <w:r w:rsidRPr="003E2B90">
              <w:rPr>
                <w:sz w:val="18"/>
                <w:szCs w:val="18"/>
              </w:rPr>
              <w:t>provided</w:t>
            </w:r>
            <w:proofErr w:type="spellEnd"/>
          </w:p>
        </w:tc>
      </w:tr>
      <w:tr w:rsidR="005C0039" w:rsidRPr="005C0039" w14:paraId="6450889F" w14:textId="77777777" w:rsidTr="003E2B90">
        <w:trPr>
          <w:trHeight w:val="290"/>
        </w:trPr>
        <w:tc>
          <w:tcPr>
            <w:tcW w:w="2634" w:type="dxa"/>
          </w:tcPr>
          <w:p w14:paraId="52AE9719" w14:textId="77777777" w:rsidR="005C0039" w:rsidRPr="003E2B90" w:rsidRDefault="005C0039" w:rsidP="003E2B90">
            <w:pPr>
              <w:rPr>
                <w:sz w:val="18"/>
                <w:szCs w:val="18"/>
              </w:rPr>
            </w:pPr>
            <w:r w:rsidRPr="003E2B90">
              <w:rPr>
                <w:sz w:val="18"/>
                <w:szCs w:val="18"/>
              </w:rPr>
              <w:t>INVALID_SIG_DATE</w:t>
            </w:r>
          </w:p>
        </w:tc>
        <w:tc>
          <w:tcPr>
            <w:tcW w:w="6155" w:type="dxa"/>
          </w:tcPr>
          <w:p w14:paraId="0EE78E73" w14:textId="77777777" w:rsidR="005C0039" w:rsidRPr="003E2B90" w:rsidRDefault="005C0039" w:rsidP="003E2B90">
            <w:pPr>
              <w:rPr>
                <w:sz w:val="18"/>
                <w:szCs w:val="18"/>
                <w:lang w:val="en-US"/>
              </w:rPr>
            </w:pPr>
            <w:r w:rsidRPr="003E2B90">
              <w:rPr>
                <w:sz w:val="18"/>
                <w:szCs w:val="18"/>
                <w:lang w:val="en-US"/>
              </w:rPr>
              <w:t>Signing date out of bounds</w:t>
            </w:r>
          </w:p>
        </w:tc>
      </w:tr>
      <w:tr w:rsidR="005C0039" w:rsidRPr="000E3CA3" w14:paraId="28D7B6FF" w14:textId="77777777" w:rsidTr="003E2B90">
        <w:trPr>
          <w:trHeight w:val="290"/>
        </w:trPr>
        <w:tc>
          <w:tcPr>
            <w:tcW w:w="2634" w:type="dxa"/>
          </w:tcPr>
          <w:p w14:paraId="00963A78" w14:textId="77777777" w:rsidR="005C0039" w:rsidRPr="003E2B90" w:rsidRDefault="005C0039" w:rsidP="003E2B90">
            <w:pPr>
              <w:rPr>
                <w:sz w:val="18"/>
                <w:szCs w:val="18"/>
              </w:rPr>
            </w:pPr>
            <w:r w:rsidRPr="003E2B90">
              <w:rPr>
                <w:sz w:val="18"/>
                <w:szCs w:val="18"/>
              </w:rPr>
              <w:lastRenderedPageBreak/>
              <w:t>INVALID_S3_LOGIN</w:t>
            </w:r>
          </w:p>
        </w:tc>
        <w:tc>
          <w:tcPr>
            <w:tcW w:w="6155" w:type="dxa"/>
          </w:tcPr>
          <w:p w14:paraId="1E4DC6FE" w14:textId="77777777" w:rsidR="005C0039" w:rsidRPr="003E2B90" w:rsidRDefault="005C0039" w:rsidP="003E2B90">
            <w:pPr>
              <w:rPr>
                <w:sz w:val="18"/>
                <w:szCs w:val="18"/>
              </w:rPr>
            </w:pPr>
            <w:proofErr w:type="spellStart"/>
            <w:r w:rsidRPr="003E2B90">
              <w:rPr>
                <w:sz w:val="18"/>
                <w:szCs w:val="18"/>
              </w:rPr>
              <w:t>Invalid</w:t>
            </w:r>
            <w:proofErr w:type="spellEnd"/>
            <w:r w:rsidRPr="003E2B90">
              <w:rPr>
                <w:sz w:val="18"/>
                <w:szCs w:val="18"/>
              </w:rPr>
              <w:t xml:space="preserve"> user name or password</w:t>
            </w:r>
          </w:p>
        </w:tc>
      </w:tr>
      <w:tr w:rsidR="005C0039" w:rsidRPr="000E3CA3" w14:paraId="2C9820E0" w14:textId="77777777" w:rsidTr="003E2B90">
        <w:trPr>
          <w:trHeight w:val="290"/>
        </w:trPr>
        <w:tc>
          <w:tcPr>
            <w:tcW w:w="2634" w:type="dxa"/>
          </w:tcPr>
          <w:p w14:paraId="769426DE" w14:textId="77777777" w:rsidR="005C0039" w:rsidRPr="003E2B90" w:rsidRDefault="005C0039" w:rsidP="003E2B90">
            <w:pPr>
              <w:rPr>
                <w:sz w:val="18"/>
                <w:szCs w:val="18"/>
              </w:rPr>
            </w:pPr>
            <w:r w:rsidRPr="003E2B90">
              <w:rPr>
                <w:sz w:val="18"/>
                <w:szCs w:val="18"/>
              </w:rPr>
              <w:t>NO_CERT_TO_VALIDATE</w:t>
            </w:r>
          </w:p>
        </w:tc>
        <w:tc>
          <w:tcPr>
            <w:tcW w:w="6155" w:type="dxa"/>
          </w:tcPr>
          <w:p w14:paraId="2CA40D1F" w14:textId="77777777" w:rsidR="005C0039" w:rsidRPr="003E2B90" w:rsidRDefault="005C0039" w:rsidP="003E2B90">
            <w:pPr>
              <w:rPr>
                <w:sz w:val="18"/>
                <w:szCs w:val="18"/>
              </w:rPr>
            </w:pPr>
            <w:r w:rsidRPr="003E2B90">
              <w:rPr>
                <w:sz w:val="18"/>
                <w:szCs w:val="18"/>
              </w:rPr>
              <w:t xml:space="preserve">The </w:t>
            </w:r>
            <w:proofErr w:type="spellStart"/>
            <w:r w:rsidRPr="003E2B90">
              <w:rPr>
                <w:sz w:val="18"/>
                <w:szCs w:val="18"/>
              </w:rPr>
              <w:t>certificate</w:t>
            </w:r>
            <w:proofErr w:type="spellEnd"/>
            <w:r w:rsidRPr="003E2B90">
              <w:rPr>
                <w:sz w:val="18"/>
                <w:szCs w:val="18"/>
              </w:rPr>
              <w:t xml:space="preserve"> is missing</w:t>
            </w:r>
          </w:p>
        </w:tc>
      </w:tr>
      <w:tr w:rsidR="005C0039" w:rsidRPr="000E3CA3" w14:paraId="17FF8541" w14:textId="77777777" w:rsidTr="003E2B90">
        <w:trPr>
          <w:trHeight w:val="290"/>
        </w:trPr>
        <w:tc>
          <w:tcPr>
            <w:tcW w:w="2634" w:type="dxa"/>
          </w:tcPr>
          <w:p w14:paraId="6331F735" w14:textId="77777777" w:rsidR="005C0039" w:rsidRPr="003E2B90" w:rsidRDefault="005C0039" w:rsidP="003E2B90">
            <w:pPr>
              <w:rPr>
                <w:sz w:val="18"/>
                <w:szCs w:val="18"/>
              </w:rPr>
            </w:pPr>
            <w:r w:rsidRPr="003E2B90">
              <w:rPr>
                <w:sz w:val="18"/>
                <w:szCs w:val="18"/>
              </w:rPr>
              <w:t>NO_DOC_TO_VALIDATE</w:t>
            </w:r>
          </w:p>
        </w:tc>
        <w:tc>
          <w:tcPr>
            <w:tcW w:w="6155" w:type="dxa"/>
          </w:tcPr>
          <w:p w14:paraId="0EE59130" w14:textId="77777777" w:rsidR="005C0039" w:rsidRPr="003E2B90" w:rsidRDefault="005C0039" w:rsidP="003E2B90">
            <w:pPr>
              <w:rPr>
                <w:sz w:val="18"/>
                <w:szCs w:val="18"/>
              </w:rPr>
            </w:pPr>
            <w:proofErr w:type="spellStart"/>
            <w:r w:rsidRPr="003E2B90">
              <w:rPr>
                <w:sz w:val="18"/>
                <w:szCs w:val="18"/>
              </w:rPr>
              <w:t>DSSDocument</w:t>
            </w:r>
            <w:proofErr w:type="spellEnd"/>
            <w:r w:rsidRPr="003E2B90">
              <w:rPr>
                <w:sz w:val="18"/>
                <w:szCs w:val="18"/>
              </w:rPr>
              <w:t xml:space="preserve"> is </w:t>
            </w:r>
            <w:proofErr w:type="spellStart"/>
            <w:r w:rsidRPr="003E2B90">
              <w:rPr>
                <w:sz w:val="18"/>
                <w:szCs w:val="18"/>
              </w:rPr>
              <w:t>null</w:t>
            </w:r>
            <w:proofErr w:type="spellEnd"/>
          </w:p>
        </w:tc>
      </w:tr>
      <w:tr w:rsidR="005C0039" w:rsidRPr="005C0039" w14:paraId="06A6F2E8" w14:textId="77777777" w:rsidTr="003E2B90">
        <w:trPr>
          <w:trHeight w:val="290"/>
        </w:trPr>
        <w:tc>
          <w:tcPr>
            <w:tcW w:w="2634" w:type="dxa"/>
          </w:tcPr>
          <w:p w14:paraId="40A7C589" w14:textId="77777777" w:rsidR="005C0039" w:rsidRPr="003E2B90" w:rsidRDefault="005C0039" w:rsidP="003E2B90">
            <w:pPr>
              <w:rPr>
                <w:sz w:val="18"/>
                <w:szCs w:val="18"/>
              </w:rPr>
            </w:pPr>
            <w:r w:rsidRPr="003E2B90">
              <w:rPr>
                <w:sz w:val="18"/>
                <w:szCs w:val="18"/>
              </w:rPr>
              <w:t>NO_TOKEN</w:t>
            </w:r>
          </w:p>
        </w:tc>
        <w:tc>
          <w:tcPr>
            <w:tcW w:w="6155" w:type="dxa"/>
          </w:tcPr>
          <w:p w14:paraId="7F51F813" w14:textId="77777777" w:rsidR="005C0039" w:rsidRPr="003E2B90" w:rsidRDefault="005C0039" w:rsidP="003E2B90">
            <w:pPr>
              <w:rPr>
                <w:sz w:val="18"/>
                <w:szCs w:val="18"/>
                <w:lang w:val="en-US"/>
              </w:rPr>
            </w:pPr>
            <w:r w:rsidRPr="003E2B90">
              <w:rPr>
                <w:sz w:val="18"/>
                <w:szCs w:val="18"/>
                <w:lang w:val="en-US"/>
              </w:rPr>
              <w:t>Required parameter token not provided</w:t>
            </w:r>
          </w:p>
        </w:tc>
      </w:tr>
      <w:tr w:rsidR="005C0039" w:rsidRPr="005C0039" w14:paraId="1E7BF7E3" w14:textId="77777777" w:rsidTr="003E2B90">
        <w:trPr>
          <w:trHeight w:val="290"/>
        </w:trPr>
        <w:tc>
          <w:tcPr>
            <w:tcW w:w="2634" w:type="dxa"/>
          </w:tcPr>
          <w:p w14:paraId="4DC16773" w14:textId="77777777" w:rsidR="005C0039" w:rsidRPr="003E2B90" w:rsidRDefault="005C0039" w:rsidP="003E2B90">
            <w:pPr>
              <w:rPr>
                <w:sz w:val="18"/>
                <w:szCs w:val="18"/>
              </w:rPr>
            </w:pPr>
            <w:r w:rsidRPr="003E2B90">
              <w:rPr>
                <w:sz w:val="18"/>
                <w:szCs w:val="18"/>
              </w:rPr>
              <w:t>CERT_REVOKED</w:t>
            </w:r>
          </w:p>
        </w:tc>
        <w:tc>
          <w:tcPr>
            <w:tcW w:w="6155" w:type="dxa"/>
          </w:tcPr>
          <w:p w14:paraId="0FAA9753" w14:textId="77777777" w:rsidR="005C0039" w:rsidRPr="003E2B90" w:rsidRDefault="005C0039" w:rsidP="003E2B90">
            <w:pPr>
              <w:rPr>
                <w:sz w:val="18"/>
                <w:szCs w:val="18"/>
                <w:lang w:val="en-US"/>
              </w:rPr>
            </w:pPr>
            <w:r w:rsidRPr="003E2B90">
              <w:rPr>
                <w:sz w:val="18"/>
                <w:szCs w:val="18"/>
                <w:lang w:val="en-US"/>
              </w:rPr>
              <w:t>Certificate (probably the signing cert) revoked</w:t>
            </w:r>
          </w:p>
        </w:tc>
      </w:tr>
      <w:tr w:rsidR="005C0039" w:rsidRPr="000E3CA3" w14:paraId="0F65CA80" w14:textId="77777777" w:rsidTr="003E2B90">
        <w:trPr>
          <w:trHeight w:val="290"/>
        </w:trPr>
        <w:tc>
          <w:tcPr>
            <w:tcW w:w="2634" w:type="dxa"/>
          </w:tcPr>
          <w:p w14:paraId="14E183CD" w14:textId="77777777" w:rsidR="005C0039" w:rsidRPr="003E2B90" w:rsidRDefault="005C0039" w:rsidP="003E2B90">
            <w:pPr>
              <w:rPr>
                <w:sz w:val="18"/>
                <w:szCs w:val="18"/>
              </w:rPr>
            </w:pPr>
            <w:r w:rsidRPr="003E2B90">
              <w:rPr>
                <w:sz w:val="18"/>
                <w:szCs w:val="18"/>
              </w:rPr>
              <w:t>INTERNAL_ERR</w:t>
            </w:r>
          </w:p>
        </w:tc>
        <w:tc>
          <w:tcPr>
            <w:tcW w:w="6155" w:type="dxa"/>
          </w:tcPr>
          <w:p w14:paraId="2A8A1C20" w14:textId="77777777" w:rsidR="005C0039" w:rsidRPr="003E2B90" w:rsidRDefault="005C0039" w:rsidP="003E2B90">
            <w:pPr>
              <w:rPr>
                <w:sz w:val="18"/>
                <w:szCs w:val="18"/>
              </w:rPr>
            </w:pPr>
            <w:proofErr w:type="spellStart"/>
            <w:r w:rsidRPr="003E2B90">
              <w:rPr>
                <w:sz w:val="18"/>
                <w:szCs w:val="18"/>
              </w:rPr>
              <w:t>Unexpected</w:t>
            </w:r>
            <w:proofErr w:type="spellEnd"/>
            <w:r w:rsidRPr="003E2B90">
              <w:rPr>
                <w:sz w:val="18"/>
                <w:szCs w:val="18"/>
              </w:rPr>
              <w:t xml:space="preserve"> error </w:t>
            </w:r>
            <w:proofErr w:type="spellStart"/>
            <w:r w:rsidRPr="003E2B90">
              <w:rPr>
                <w:sz w:val="18"/>
                <w:szCs w:val="18"/>
              </w:rPr>
              <w:t>occured</w:t>
            </w:r>
            <w:proofErr w:type="spellEnd"/>
          </w:p>
        </w:tc>
      </w:tr>
      <w:tr w:rsidR="005C0039" w:rsidRPr="005C0039" w14:paraId="352B2811" w14:textId="77777777" w:rsidTr="003E2B90">
        <w:trPr>
          <w:trHeight w:val="290"/>
        </w:trPr>
        <w:tc>
          <w:tcPr>
            <w:tcW w:w="2634" w:type="dxa"/>
          </w:tcPr>
          <w:p w14:paraId="4F163FEE" w14:textId="77777777" w:rsidR="005C0039" w:rsidRPr="003E2B90" w:rsidRDefault="005C0039" w:rsidP="003E2B90">
            <w:pPr>
              <w:rPr>
                <w:sz w:val="18"/>
                <w:szCs w:val="18"/>
              </w:rPr>
            </w:pPr>
            <w:r w:rsidRPr="003E2B90">
              <w:rPr>
                <w:sz w:val="18"/>
                <w:szCs w:val="18"/>
              </w:rPr>
              <w:t>INVALID_DOC</w:t>
            </w:r>
          </w:p>
        </w:tc>
        <w:tc>
          <w:tcPr>
            <w:tcW w:w="6155" w:type="dxa"/>
          </w:tcPr>
          <w:p w14:paraId="239F667A" w14:textId="77777777" w:rsidR="005C0039" w:rsidRPr="003E2B90" w:rsidRDefault="005C0039" w:rsidP="003E2B90">
            <w:pPr>
              <w:rPr>
                <w:sz w:val="18"/>
                <w:szCs w:val="18"/>
                <w:lang w:val="en-US"/>
              </w:rPr>
            </w:pPr>
            <w:r w:rsidRPr="003E2B90">
              <w:rPr>
                <w:sz w:val="18"/>
                <w:szCs w:val="18"/>
                <w:lang w:val="en-US"/>
              </w:rPr>
              <w:t>Document validation (after signing) failed</w:t>
            </w:r>
          </w:p>
        </w:tc>
      </w:tr>
      <w:tr w:rsidR="005C0039" w:rsidRPr="000E3CA3" w14:paraId="573E5E80" w14:textId="77777777" w:rsidTr="003E2B90">
        <w:trPr>
          <w:trHeight w:val="290"/>
        </w:trPr>
        <w:tc>
          <w:tcPr>
            <w:tcW w:w="2634" w:type="dxa"/>
          </w:tcPr>
          <w:p w14:paraId="53ACF488" w14:textId="77777777" w:rsidR="005C0039" w:rsidRPr="003E2B90" w:rsidRDefault="005C0039" w:rsidP="003E2B90">
            <w:pPr>
              <w:rPr>
                <w:sz w:val="18"/>
                <w:szCs w:val="18"/>
              </w:rPr>
            </w:pPr>
            <w:r w:rsidRPr="003E2B90">
              <w:rPr>
                <w:sz w:val="18"/>
                <w:szCs w:val="18"/>
              </w:rPr>
              <w:t>UNKNOWN_PROFILE</w:t>
            </w:r>
          </w:p>
        </w:tc>
        <w:tc>
          <w:tcPr>
            <w:tcW w:w="6155" w:type="dxa"/>
          </w:tcPr>
          <w:p w14:paraId="2D2DF5E0" w14:textId="77777777" w:rsidR="005C0039" w:rsidRPr="003E2B90" w:rsidRDefault="005C0039" w:rsidP="003E2B90">
            <w:pPr>
              <w:rPr>
                <w:sz w:val="18"/>
                <w:szCs w:val="18"/>
              </w:rPr>
            </w:pPr>
            <w:proofErr w:type="spellStart"/>
            <w:r w:rsidRPr="003E2B90">
              <w:rPr>
                <w:sz w:val="18"/>
                <w:szCs w:val="18"/>
              </w:rPr>
              <w:t>Unknown</w:t>
            </w:r>
            <w:proofErr w:type="spellEnd"/>
            <w:r w:rsidRPr="003E2B90">
              <w:rPr>
                <w:sz w:val="18"/>
                <w:szCs w:val="18"/>
              </w:rPr>
              <w:t xml:space="preserve"> </w:t>
            </w:r>
            <w:proofErr w:type="spellStart"/>
            <w:r w:rsidRPr="003E2B90">
              <w:rPr>
                <w:sz w:val="18"/>
                <w:szCs w:val="18"/>
              </w:rPr>
              <w:t>signature</w:t>
            </w:r>
            <w:proofErr w:type="spellEnd"/>
            <w:r w:rsidRPr="003E2B90">
              <w:rPr>
                <w:sz w:val="18"/>
                <w:szCs w:val="18"/>
              </w:rPr>
              <w:t xml:space="preserve"> profile</w:t>
            </w:r>
          </w:p>
        </w:tc>
      </w:tr>
      <w:tr w:rsidR="005C0039" w:rsidRPr="005C0039" w14:paraId="38B7FB92" w14:textId="77777777" w:rsidTr="003E2B90">
        <w:trPr>
          <w:trHeight w:val="290"/>
        </w:trPr>
        <w:tc>
          <w:tcPr>
            <w:tcW w:w="2634" w:type="dxa"/>
          </w:tcPr>
          <w:p w14:paraId="0EBC4353" w14:textId="77777777" w:rsidR="005C0039" w:rsidRPr="003E2B90" w:rsidRDefault="005C0039" w:rsidP="003E2B90">
            <w:pPr>
              <w:rPr>
                <w:sz w:val="18"/>
                <w:szCs w:val="18"/>
              </w:rPr>
            </w:pPr>
            <w:r w:rsidRPr="003E2B90">
              <w:rPr>
                <w:sz w:val="18"/>
                <w:szCs w:val="18"/>
              </w:rPr>
              <w:t>EMPTY_PARAM</w:t>
            </w:r>
          </w:p>
        </w:tc>
        <w:tc>
          <w:tcPr>
            <w:tcW w:w="6155" w:type="dxa"/>
          </w:tcPr>
          <w:p w14:paraId="676F6D10" w14:textId="77777777" w:rsidR="005C0039" w:rsidRPr="003E2B90" w:rsidRDefault="005C0039" w:rsidP="003E2B90">
            <w:pPr>
              <w:rPr>
                <w:sz w:val="18"/>
                <w:szCs w:val="18"/>
                <w:lang w:val="en-US"/>
              </w:rPr>
            </w:pPr>
            <w:r w:rsidRPr="003E2B90">
              <w:rPr>
                <w:sz w:val="18"/>
                <w:szCs w:val="18"/>
                <w:lang w:val="en-US"/>
              </w:rPr>
              <w:t>Empty (null) parameter in request</w:t>
            </w:r>
          </w:p>
        </w:tc>
      </w:tr>
      <w:tr w:rsidR="005C0039" w:rsidRPr="000E3CA3" w14:paraId="7995ED59" w14:textId="77777777" w:rsidTr="003E2B90">
        <w:trPr>
          <w:trHeight w:val="290"/>
        </w:trPr>
        <w:tc>
          <w:tcPr>
            <w:tcW w:w="2634" w:type="dxa"/>
          </w:tcPr>
          <w:p w14:paraId="053AD414" w14:textId="77777777" w:rsidR="005C0039" w:rsidRPr="003E2B90" w:rsidRDefault="005C0039" w:rsidP="003E2B90">
            <w:pPr>
              <w:rPr>
                <w:sz w:val="18"/>
                <w:szCs w:val="18"/>
              </w:rPr>
            </w:pPr>
            <w:r w:rsidRPr="003E2B90">
              <w:rPr>
                <w:sz w:val="18"/>
                <w:szCs w:val="18"/>
              </w:rPr>
              <w:t>INVALID_TOKEN</w:t>
            </w:r>
          </w:p>
        </w:tc>
        <w:tc>
          <w:tcPr>
            <w:tcW w:w="6155" w:type="dxa"/>
          </w:tcPr>
          <w:p w14:paraId="3CE6B40B" w14:textId="77777777" w:rsidR="005C0039" w:rsidRPr="003E2B90" w:rsidRDefault="005C0039" w:rsidP="003E2B90">
            <w:pPr>
              <w:rPr>
                <w:sz w:val="18"/>
                <w:szCs w:val="18"/>
              </w:rPr>
            </w:pPr>
            <w:proofErr w:type="spellStart"/>
            <w:r w:rsidRPr="003E2B90">
              <w:rPr>
                <w:sz w:val="18"/>
                <w:szCs w:val="18"/>
              </w:rPr>
              <w:t>Invalid</w:t>
            </w:r>
            <w:proofErr w:type="spellEnd"/>
            <w:r w:rsidRPr="003E2B90">
              <w:rPr>
                <w:sz w:val="18"/>
                <w:szCs w:val="18"/>
              </w:rPr>
              <w:t xml:space="preserve"> token in </w:t>
            </w:r>
            <w:proofErr w:type="spellStart"/>
            <w:r w:rsidRPr="003E2B90">
              <w:rPr>
                <w:sz w:val="18"/>
                <w:szCs w:val="18"/>
              </w:rPr>
              <w:t>request</w:t>
            </w:r>
            <w:proofErr w:type="spellEnd"/>
          </w:p>
        </w:tc>
      </w:tr>
      <w:tr w:rsidR="005C0039" w:rsidRPr="000E3CA3" w14:paraId="445A8867" w14:textId="77777777" w:rsidTr="003E2B90">
        <w:trPr>
          <w:trHeight w:val="290"/>
        </w:trPr>
        <w:tc>
          <w:tcPr>
            <w:tcW w:w="2634" w:type="dxa"/>
          </w:tcPr>
          <w:p w14:paraId="07BF69FE" w14:textId="77777777" w:rsidR="005C0039" w:rsidRPr="003E2B90" w:rsidRDefault="005C0039" w:rsidP="003E2B90">
            <w:pPr>
              <w:rPr>
                <w:sz w:val="18"/>
                <w:szCs w:val="18"/>
              </w:rPr>
            </w:pPr>
            <w:r w:rsidRPr="003E2B90">
              <w:rPr>
                <w:sz w:val="18"/>
                <w:szCs w:val="18"/>
              </w:rPr>
              <w:t>PARSE_ERROR</w:t>
            </w:r>
          </w:p>
        </w:tc>
        <w:tc>
          <w:tcPr>
            <w:tcW w:w="6155" w:type="dxa"/>
          </w:tcPr>
          <w:p w14:paraId="5551F616" w14:textId="77777777" w:rsidR="005C0039" w:rsidRPr="003E2B90" w:rsidRDefault="005C0039" w:rsidP="003E2B90">
            <w:pPr>
              <w:rPr>
                <w:sz w:val="18"/>
                <w:szCs w:val="18"/>
              </w:rPr>
            </w:pPr>
            <w:proofErr w:type="spellStart"/>
            <w:r w:rsidRPr="003E2B90">
              <w:rPr>
                <w:sz w:val="18"/>
                <w:szCs w:val="18"/>
              </w:rPr>
              <w:t>Couldn't</w:t>
            </w:r>
            <w:proofErr w:type="spellEnd"/>
            <w:r w:rsidRPr="003E2B90">
              <w:rPr>
                <w:sz w:val="18"/>
                <w:szCs w:val="18"/>
              </w:rPr>
              <w:t xml:space="preserve"> </w:t>
            </w:r>
            <w:proofErr w:type="spellStart"/>
            <w:r w:rsidRPr="003E2B90">
              <w:rPr>
                <w:sz w:val="18"/>
                <w:szCs w:val="18"/>
              </w:rPr>
              <w:t>parse</w:t>
            </w:r>
            <w:proofErr w:type="spellEnd"/>
            <w:r w:rsidRPr="003E2B90">
              <w:rPr>
                <w:sz w:val="18"/>
                <w:szCs w:val="18"/>
              </w:rPr>
              <w:t xml:space="preserve"> </w:t>
            </w:r>
            <w:proofErr w:type="spellStart"/>
            <w:r w:rsidRPr="003E2B90">
              <w:rPr>
                <w:sz w:val="18"/>
                <w:szCs w:val="18"/>
              </w:rPr>
              <w:t>request</w:t>
            </w:r>
            <w:proofErr w:type="spellEnd"/>
          </w:p>
        </w:tc>
      </w:tr>
      <w:tr w:rsidR="005C0039" w:rsidRPr="005C0039" w14:paraId="50AE5321" w14:textId="77777777" w:rsidTr="003E2B90">
        <w:trPr>
          <w:trHeight w:val="290"/>
        </w:trPr>
        <w:tc>
          <w:tcPr>
            <w:tcW w:w="2634" w:type="dxa"/>
          </w:tcPr>
          <w:p w14:paraId="602FAC29" w14:textId="77777777" w:rsidR="005C0039" w:rsidRPr="003E2B90" w:rsidRDefault="005C0039" w:rsidP="003E2B90">
            <w:pPr>
              <w:rPr>
                <w:sz w:val="18"/>
                <w:szCs w:val="18"/>
              </w:rPr>
            </w:pPr>
            <w:r w:rsidRPr="003E2B90">
              <w:rPr>
                <w:sz w:val="18"/>
                <w:szCs w:val="18"/>
              </w:rPr>
              <w:t>NOT_ALLOWED_TO_SIGN</w:t>
            </w:r>
          </w:p>
        </w:tc>
        <w:tc>
          <w:tcPr>
            <w:tcW w:w="6155" w:type="dxa"/>
          </w:tcPr>
          <w:p w14:paraId="1FEC8B72" w14:textId="77777777" w:rsidR="005C0039" w:rsidRPr="003E2B90" w:rsidRDefault="005C0039" w:rsidP="003E2B90">
            <w:pPr>
              <w:rPr>
                <w:sz w:val="18"/>
                <w:szCs w:val="18"/>
                <w:lang w:val="en-US"/>
              </w:rPr>
            </w:pPr>
            <w:r w:rsidRPr="003E2B90">
              <w:rPr>
                <w:sz w:val="18"/>
                <w:szCs w:val="18"/>
                <w:lang w:val="en-US"/>
              </w:rPr>
              <w:t>Used certificate is not allowed to sign</w:t>
            </w:r>
          </w:p>
        </w:tc>
      </w:tr>
      <w:tr w:rsidR="005C0039" w:rsidRPr="005C0039" w14:paraId="7161C177" w14:textId="77777777" w:rsidTr="003E2B90">
        <w:trPr>
          <w:trHeight w:val="290"/>
        </w:trPr>
        <w:tc>
          <w:tcPr>
            <w:tcW w:w="2634" w:type="dxa"/>
          </w:tcPr>
          <w:p w14:paraId="4AB7F41A" w14:textId="77777777" w:rsidR="005C0039" w:rsidRPr="003E2B90" w:rsidRDefault="005C0039" w:rsidP="003E2B90">
            <w:pPr>
              <w:rPr>
                <w:sz w:val="18"/>
                <w:szCs w:val="18"/>
              </w:rPr>
            </w:pPr>
            <w:r w:rsidRPr="003E2B90">
              <w:rPr>
                <w:sz w:val="18"/>
                <w:szCs w:val="18"/>
              </w:rPr>
              <w:t>SIGN_PERIOD_EXPIRED</w:t>
            </w:r>
          </w:p>
        </w:tc>
        <w:tc>
          <w:tcPr>
            <w:tcW w:w="6155" w:type="dxa"/>
          </w:tcPr>
          <w:p w14:paraId="0E1C5E7E" w14:textId="77777777" w:rsidR="005C0039" w:rsidRPr="003E2B90" w:rsidRDefault="005C0039" w:rsidP="003E2B90">
            <w:pPr>
              <w:rPr>
                <w:sz w:val="18"/>
                <w:szCs w:val="18"/>
                <w:lang w:val="en-US"/>
              </w:rPr>
            </w:pPr>
            <w:r w:rsidRPr="003E2B90">
              <w:rPr>
                <w:sz w:val="18"/>
                <w:szCs w:val="18"/>
                <w:lang w:val="en-US"/>
              </w:rPr>
              <w:t>The “</w:t>
            </w:r>
            <w:proofErr w:type="spellStart"/>
            <w:r w:rsidRPr="003E2B90">
              <w:rPr>
                <w:sz w:val="18"/>
                <w:szCs w:val="18"/>
                <w:lang w:val="en-US"/>
              </w:rPr>
              <w:t>SignDocumentForToken</w:t>
            </w:r>
            <w:proofErr w:type="spellEnd"/>
            <w:r w:rsidRPr="003E2B90">
              <w:rPr>
                <w:sz w:val="18"/>
                <w:szCs w:val="18"/>
                <w:lang w:val="en-US"/>
              </w:rPr>
              <w:t>” call was executed too late (See “</w:t>
            </w:r>
            <w:proofErr w:type="spellStart"/>
            <w:r w:rsidRPr="003E2B90">
              <w:rPr>
                <w:sz w:val="18"/>
                <w:szCs w:val="18"/>
                <w:lang w:val="en-US"/>
              </w:rPr>
              <w:t>signTimeout</w:t>
            </w:r>
            <w:proofErr w:type="spellEnd"/>
            <w:r w:rsidRPr="003E2B90">
              <w:rPr>
                <w:sz w:val="18"/>
                <w:szCs w:val="18"/>
                <w:lang w:val="en-US"/>
              </w:rPr>
              <w:t>”)</w:t>
            </w:r>
          </w:p>
        </w:tc>
      </w:tr>
    </w:tbl>
    <w:p w14:paraId="4E47ED30" w14:textId="2C4CB0DE" w:rsidR="005C0039" w:rsidRPr="005C0039" w:rsidRDefault="003E2B90" w:rsidP="003E2B90">
      <w:pPr>
        <w:pStyle w:val="Kop3"/>
        <w:rPr>
          <w:lang w:val="en-US"/>
        </w:rPr>
      </w:pPr>
      <w:bookmarkStart w:id="46" w:name="_Toc94631786"/>
      <w:r>
        <w:rPr>
          <w:lang w:val="en-US"/>
        </w:rPr>
        <w:br/>
      </w:r>
      <w:bookmarkStart w:id="47" w:name="_Toc95480257"/>
      <w:r w:rsidR="005C0039" w:rsidRPr="005C0039">
        <w:rPr>
          <w:lang w:val="en-US"/>
        </w:rPr>
        <w:t>3.6. PDF visible signatures</w:t>
      </w:r>
      <w:bookmarkEnd w:id="46"/>
      <w:bookmarkEnd w:id="47"/>
    </w:p>
    <w:p w14:paraId="38632720" w14:textId="77777777" w:rsidR="005C0039" w:rsidRPr="005C0039" w:rsidRDefault="005C0039" w:rsidP="003E2B90">
      <w:pPr>
        <w:rPr>
          <w:lang w:val="en-US"/>
        </w:rPr>
      </w:pPr>
      <w:r w:rsidRPr="005C0039">
        <w:rPr>
          <w:lang w:val="en-US"/>
        </w:rPr>
        <w:t>For PDF signing, it is possible to create visible a signature field or to use an existing one.</w:t>
      </w:r>
    </w:p>
    <w:p w14:paraId="4EE0C48D" w14:textId="77777777" w:rsidR="005C0039" w:rsidRPr="005C0039" w:rsidRDefault="005C0039" w:rsidP="003E2B90">
      <w:pPr>
        <w:rPr>
          <w:lang w:val="en-US"/>
        </w:rPr>
      </w:pPr>
      <w:r w:rsidRPr="005C0039">
        <w:rPr>
          <w:lang w:val="en-US"/>
        </w:rPr>
        <w:t>There are quite a number of options (image, text, colors, ..) that can be specified. Because the token is limited in size it has been decided to use a ‘</w:t>
      </w:r>
      <w:r w:rsidRPr="005C0039">
        <w:rPr>
          <w:b/>
          <w:lang w:val="en-US"/>
        </w:rPr>
        <w:t>PDF signature profile</w:t>
      </w:r>
      <w:r w:rsidRPr="005C0039">
        <w:rPr>
          <w:lang w:val="en-US"/>
        </w:rPr>
        <w:t xml:space="preserve">’ file (see below) that is to be uploaded to the S3 server to hold most of the parameters and only provide a minimum of parameters in the </w:t>
      </w:r>
      <w:proofErr w:type="spellStart"/>
      <w:r w:rsidRPr="005C0039">
        <w:rPr>
          <w:b/>
          <w:lang w:val="en-US"/>
        </w:rPr>
        <w:t>getTokenForDocument</w:t>
      </w:r>
      <w:proofErr w:type="spellEnd"/>
      <w:r w:rsidRPr="005C0039">
        <w:rPr>
          <w:lang w:val="en-US"/>
        </w:rPr>
        <w:t xml:space="preserve"> call.</w:t>
      </w:r>
    </w:p>
    <w:p w14:paraId="1FE12B78" w14:textId="77777777" w:rsidR="005C0039" w:rsidRPr="005C0039" w:rsidRDefault="005C0039" w:rsidP="003E2B90">
      <w:pPr>
        <w:rPr>
          <w:b/>
          <w:bCs/>
          <w:lang w:val="en-US"/>
        </w:rPr>
      </w:pPr>
      <w:r w:rsidRPr="005C0039">
        <w:rPr>
          <w:b/>
          <w:bCs/>
          <w:lang w:val="en-US"/>
        </w:rPr>
        <w:t xml:space="preserve">1. So the </w:t>
      </w:r>
      <w:proofErr w:type="spellStart"/>
      <w:r w:rsidRPr="005C0039">
        <w:rPr>
          <w:b/>
          <w:bCs/>
          <w:lang w:val="en-US"/>
        </w:rPr>
        <w:t>getTokenForDocument</w:t>
      </w:r>
      <w:proofErr w:type="spellEnd"/>
      <w:r w:rsidRPr="005C0039">
        <w:rPr>
          <w:b/>
          <w:bCs/>
          <w:lang w:val="en-US"/>
        </w:rPr>
        <w:t xml:space="preserve"> call (and therefore the token) can only contain these parameters:</w:t>
      </w:r>
    </w:p>
    <w:p w14:paraId="1C4D50B2" w14:textId="77777777" w:rsidR="005C0039" w:rsidRPr="003E2B90" w:rsidRDefault="005C0039" w:rsidP="0028645C">
      <w:pPr>
        <w:pStyle w:val="Lijstalinea"/>
        <w:numPr>
          <w:ilvl w:val="0"/>
          <w:numId w:val="21"/>
        </w:numPr>
        <w:rPr>
          <w:lang w:val="en-US"/>
        </w:rPr>
      </w:pPr>
      <w:proofErr w:type="spellStart"/>
      <w:r w:rsidRPr="003E2B90">
        <w:rPr>
          <w:b/>
          <w:lang w:val="en-US"/>
        </w:rPr>
        <w:t>psp</w:t>
      </w:r>
      <w:proofErr w:type="spellEnd"/>
      <w:r w:rsidRPr="003E2B90">
        <w:rPr>
          <w:lang w:val="en-US"/>
        </w:rPr>
        <w:t>: the name of the ‘PDF signature profile’ file</w:t>
      </w:r>
    </w:p>
    <w:p w14:paraId="5D1D75AF" w14:textId="77777777" w:rsidR="005C0039" w:rsidRPr="003E2B90" w:rsidRDefault="005C0039" w:rsidP="0028645C">
      <w:pPr>
        <w:pStyle w:val="Lijstalinea"/>
        <w:numPr>
          <w:ilvl w:val="0"/>
          <w:numId w:val="21"/>
        </w:numPr>
        <w:rPr>
          <w:lang w:val="en-US"/>
        </w:rPr>
      </w:pPr>
      <w:proofErr w:type="spellStart"/>
      <w:r w:rsidRPr="003E2B90">
        <w:rPr>
          <w:b/>
          <w:lang w:val="en-US"/>
        </w:rPr>
        <w:t>psfN</w:t>
      </w:r>
      <w:proofErr w:type="spellEnd"/>
      <w:r w:rsidRPr="003E2B90">
        <w:rPr>
          <w:lang w:val="en-US"/>
        </w:rPr>
        <w:t>: the name of an existing PDF visible signature field</w:t>
      </w:r>
    </w:p>
    <w:p w14:paraId="4E389D2E" w14:textId="77777777" w:rsidR="005C0039" w:rsidRPr="003E2B90" w:rsidRDefault="005C0039" w:rsidP="0028645C">
      <w:pPr>
        <w:pStyle w:val="Lijstalinea"/>
        <w:numPr>
          <w:ilvl w:val="0"/>
          <w:numId w:val="21"/>
        </w:numPr>
        <w:rPr>
          <w:lang w:val="en-US"/>
        </w:rPr>
      </w:pPr>
      <w:proofErr w:type="spellStart"/>
      <w:r w:rsidRPr="003E2B90">
        <w:rPr>
          <w:b/>
          <w:lang w:val="en-US"/>
        </w:rPr>
        <w:t>psfC</w:t>
      </w:r>
      <w:proofErr w:type="spellEnd"/>
      <w:r w:rsidRPr="003E2B90">
        <w:rPr>
          <w:lang w:val="en-US"/>
        </w:rPr>
        <w:t>: the ‘coordinates’ for a new PDF visible signature field, this is either</w:t>
      </w:r>
    </w:p>
    <w:p w14:paraId="6CF2C90C" w14:textId="77777777" w:rsidR="005C0039" w:rsidRPr="003E2B90" w:rsidRDefault="005C0039" w:rsidP="0028645C">
      <w:pPr>
        <w:pStyle w:val="Lijstalinea"/>
        <w:numPr>
          <w:ilvl w:val="1"/>
          <w:numId w:val="21"/>
        </w:numPr>
        <w:rPr>
          <w:lang w:val="en-US"/>
        </w:rPr>
      </w:pPr>
      <w:r w:rsidRPr="003E2B90">
        <w:rPr>
          <w:lang w:val="en-US"/>
        </w:rPr>
        <w:t>the string “default” to use the default coordinates that are specified in the ‘PSP’ file</w:t>
      </w:r>
    </w:p>
    <w:p w14:paraId="3917BB4F" w14:textId="77777777" w:rsidR="005C0039" w:rsidRPr="003E2B90" w:rsidRDefault="005C0039" w:rsidP="0028645C">
      <w:pPr>
        <w:pStyle w:val="Lijstalinea"/>
        <w:numPr>
          <w:ilvl w:val="1"/>
          <w:numId w:val="21"/>
        </w:numPr>
        <w:rPr>
          <w:lang w:val="en-US"/>
        </w:rPr>
      </w:pPr>
      <w:r w:rsidRPr="003E2B90">
        <w:rPr>
          <w:lang w:val="en-US"/>
        </w:rPr>
        <w:lastRenderedPageBreak/>
        <w:t xml:space="preserve">a comma-separated value of 5 integers: </w:t>
      </w:r>
      <w:r w:rsidRPr="003E2B90">
        <w:rPr>
          <w:i/>
          <w:lang w:val="en-US"/>
        </w:rPr>
        <w:t>page</w:t>
      </w:r>
      <w:r w:rsidRPr="003E2B90">
        <w:rPr>
          <w:lang w:val="en-US"/>
        </w:rPr>
        <w:t xml:space="preserve">, the </w:t>
      </w:r>
      <w:r w:rsidRPr="003E2B90">
        <w:rPr>
          <w:i/>
          <w:lang w:val="en-US"/>
        </w:rPr>
        <w:t>x</w:t>
      </w:r>
      <w:r w:rsidRPr="003E2B90">
        <w:rPr>
          <w:lang w:val="en-US"/>
        </w:rPr>
        <w:t xml:space="preserve"> and </w:t>
      </w:r>
      <w:r w:rsidRPr="003E2B90">
        <w:rPr>
          <w:i/>
          <w:lang w:val="en-US"/>
        </w:rPr>
        <w:t>y</w:t>
      </w:r>
      <w:r w:rsidRPr="003E2B90">
        <w:rPr>
          <w:lang w:val="en-US"/>
        </w:rPr>
        <w:t xml:space="preserve"> coordinates, </w:t>
      </w:r>
      <w:r w:rsidRPr="003E2B90">
        <w:rPr>
          <w:i/>
          <w:lang w:val="en-US"/>
        </w:rPr>
        <w:t>width</w:t>
      </w:r>
      <w:r w:rsidRPr="003E2B90">
        <w:rPr>
          <w:lang w:val="en-US"/>
        </w:rPr>
        <w:t xml:space="preserve"> and </w:t>
      </w:r>
      <w:r w:rsidRPr="003E2B90">
        <w:rPr>
          <w:i/>
          <w:lang w:val="en-US"/>
        </w:rPr>
        <w:t>height</w:t>
      </w:r>
    </w:p>
    <w:p w14:paraId="5E79998B" w14:textId="77777777" w:rsidR="005C0039" w:rsidRPr="003E2B90" w:rsidRDefault="005C0039" w:rsidP="0028645C">
      <w:pPr>
        <w:pStyle w:val="Lijstalinea"/>
        <w:numPr>
          <w:ilvl w:val="0"/>
          <w:numId w:val="21"/>
        </w:numPr>
        <w:rPr>
          <w:lang w:val="en-US"/>
        </w:rPr>
      </w:pPr>
      <w:proofErr w:type="spellStart"/>
      <w:r w:rsidRPr="003E2B90">
        <w:rPr>
          <w:b/>
          <w:lang w:val="en-US"/>
        </w:rPr>
        <w:t>psfP</w:t>
      </w:r>
      <w:proofErr w:type="spellEnd"/>
      <w:r w:rsidRPr="003E2B90">
        <w:rPr>
          <w:lang w:val="en-US"/>
        </w:rPr>
        <w:t xml:space="preserve">: a </w:t>
      </w:r>
      <w:proofErr w:type="spellStart"/>
      <w:r w:rsidRPr="003E2B90">
        <w:rPr>
          <w:lang w:val="en-US"/>
        </w:rPr>
        <w:t>boolean</w:t>
      </w:r>
      <w:proofErr w:type="spellEnd"/>
      <w:r w:rsidRPr="003E2B90">
        <w:rPr>
          <w:lang w:val="en-US"/>
        </w:rPr>
        <w:t xml:space="preserve">, if true then the photo from the </w:t>
      </w:r>
      <w:proofErr w:type="spellStart"/>
      <w:r w:rsidRPr="003E2B90">
        <w:rPr>
          <w:lang w:val="en-US"/>
        </w:rPr>
        <w:t>eID</w:t>
      </w:r>
      <w:proofErr w:type="spellEnd"/>
      <w:r w:rsidRPr="003E2B90">
        <w:rPr>
          <w:lang w:val="en-US"/>
        </w:rPr>
        <w:t xml:space="preserve"> card is read and used as image</w:t>
      </w:r>
    </w:p>
    <w:p w14:paraId="7A044D26" w14:textId="77777777" w:rsidR="005C0039" w:rsidRPr="003E2B90" w:rsidRDefault="005C0039" w:rsidP="0028645C">
      <w:pPr>
        <w:pStyle w:val="Lijstalinea"/>
        <w:numPr>
          <w:ilvl w:val="0"/>
          <w:numId w:val="21"/>
        </w:numPr>
        <w:rPr>
          <w:lang w:val="en-US"/>
        </w:rPr>
      </w:pPr>
      <w:r w:rsidRPr="003E2B90">
        <w:rPr>
          <w:b/>
          <w:lang w:val="en-US"/>
        </w:rPr>
        <w:t>lang</w:t>
      </w:r>
      <w:r w:rsidRPr="003E2B90">
        <w:rPr>
          <w:lang w:val="en-US"/>
        </w:rPr>
        <w:t>: the language to be used for the text in the signature field, this language must be specified in the “texts” field of the PSP file</w:t>
      </w:r>
    </w:p>
    <w:p w14:paraId="12109AFA" w14:textId="77777777" w:rsidR="005C0039" w:rsidRPr="005C0039" w:rsidRDefault="005C0039" w:rsidP="003E2B90">
      <w:pPr>
        <w:rPr>
          <w:lang w:val="en-US"/>
        </w:rPr>
      </w:pPr>
      <w:r w:rsidRPr="005C0039">
        <w:rPr>
          <w:lang w:val="en-US"/>
        </w:rPr>
        <w:t>All parameter are optional, if none are specified then an invisible PDF signature is made.</w:t>
      </w:r>
      <w:r w:rsidRPr="005C0039">
        <w:rPr>
          <w:lang w:val="en-US"/>
        </w:rPr>
        <w:br/>
        <w:t xml:space="preserve">If </w:t>
      </w:r>
      <w:proofErr w:type="spellStart"/>
      <w:r w:rsidRPr="005C0039">
        <w:rPr>
          <w:lang w:val="en-US"/>
        </w:rPr>
        <w:t>psfN</w:t>
      </w:r>
      <w:proofErr w:type="spellEnd"/>
      <w:r w:rsidRPr="005C0039">
        <w:rPr>
          <w:lang w:val="en-US"/>
        </w:rPr>
        <w:t xml:space="preserve"> or </w:t>
      </w:r>
      <w:proofErr w:type="spellStart"/>
      <w:r w:rsidRPr="005C0039">
        <w:rPr>
          <w:lang w:val="en-US"/>
        </w:rPr>
        <w:t>psfC</w:t>
      </w:r>
      <w:proofErr w:type="spellEnd"/>
      <w:r w:rsidRPr="005C0039">
        <w:rPr>
          <w:lang w:val="en-US"/>
        </w:rPr>
        <w:t xml:space="preserve"> (they are mutually exclusive) are specified then a </w:t>
      </w:r>
      <w:proofErr w:type="spellStart"/>
      <w:r w:rsidRPr="005C0039">
        <w:rPr>
          <w:lang w:val="en-US"/>
        </w:rPr>
        <w:t>visble</w:t>
      </w:r>
      <w:proofErr w:type="spellEnd"/>
      <w:r w:rsidRPr="005C0039">
        <w:rPr>
          <w:lang w:val="en-US"/>
        </w:rPr>
        <w:t xml:space="preserve"> PDF signature is made/used.</w:t>
      </w:r>
    </w:p>
    <w:p w14:paraId="22161927" w14:textId="77777777" w:rsidR="005C0039" w:rsidRPr="005C0039" w:rsidRDefault="005C0039" w:rsidP="003E2B90">
      <w:pPr>
        <w:rPr>
          <w:lang w:val="en-US"/>
        </w:rPr>
      </w:pPr>
      <w:r w:rsidRPr="005C0039">
        <w:rPr>
          <w:lang w:val="en-US"/>
        </w:rPr>
        <w:t xml:space="preserve"> This is an example of the contents of a </w:t>
      </w:r>
      <w:proofErr w:type="spellStart"/>
      <w:r w:rsidRPr="005C0039">
        <w:rPr>
          <w:lang w:val="en-US"/>
        </w:rPr>
        <w:t>getTokenForDocument</w:t>
      </w:r>
      <w:proofErr w:type="spellEnd"/>
      <w:r w:rsidRPr="005C0039">
        <w:rPr>
          <w:lang w:val="en-US"/>
        </w:rPr>
        <w:t xml:space="preserve"> request:</w:t>
      </w:r>
    </w:p>
    <w:tbl>
      <w:tblPr>
        <w:tblStyle w:val="Tabelraster"/>
        <w:tblW w:w="6379" w:type="dxa"/>
        <w:tblInd w:w="392" w:type="dxa"/>
        <w:tblLayout w:type="fixed"/>
        <w:tblLook w:val="04A0" w:firstRow="1" w:lastRow="0" w:firstColumn="1" w:lastColumn="0" w:noHBand="0" w:noVBand="1"/>
      </w:tblPr>
      <w:tblGrid>
        <w:gridCol w:w="6379"/>
      </w:tblGrid>
      <w:tr w:rsidR="005C0039" w:rsidRPr="000E3CA3" w14:paraId="7F588D1D" w14:textId="77777777" w:rsidTr="006F76E8">
        <w:tc>
          <w:tcPr>
            <w:tcW w:w="6379" w:type="dxa"/>
          </w:tcPr>
          <w:p w14:paraId="44CFA6B7" w14:textId="77777777" w:rsidR="005C0039" w:rsidRPr="000E3CA3" w:rsidRDefault="005C0039" w:rsidP="00AD38A2">
            <w:pPr>
              <w:spacing w:beforeAutospacing="0" w:after="0" w:afterAutospacing="0" w:line="240" w:lineRule="auto"/>
              <w:rPr>
                <w:rFonts w:ascii="Calibri Light" w:hAnsi="Calibri Light" w:cs="Calibri Light"/>
                <w:i/>
              </w:rPr>
            </w:pPr>
            <w:r w:rsidRPr="000E3CA3">
              <w:rPr>
                <w:rFonts w:ascii="Calibri Light" w:eastAsia="Calibri" w:hAnsi="Calibri Light" w:cs="Calibri Light"/>
                <w:i/>
              </w:rPr>
              <w:t>{</w:t>
            </w:r>
          </w:p>
          <w:p w14:paraId="6D3B8123" w14:textId="77777777" w:rsidR="005C0039" w:rsidRPr="000E3CA3" w:rsidRDefault="005C0039" w:rsidP="00AD38A2">
            <w:pPr>
              <w:spacing w:beforeAutospacing="0" w:after="0" w:afterAutospacing="0" w:line="240" w:lineRule="auto"/>
              <w:rPr>
                <w:rFonts w:ascii="Calibri Light" w:hAnsi="Calibri Light" w:cs="Calibri Light"/>
                <w:i/>
              </w:rPr>
            </w:pPr>
            <w:r w:rsidRPr="000E3CA3">
              <w:rPr>
                <w:rFonts w:ascii="Calibri Light" w:eastAsia="Calibri" w:hAnsi="Calibri Light" w:cs="Calibri Light"/>
                <w:i/>
              </w:rPr>
              <w:t xml:space="preserve">  "name":"</w:t>
            </w:r>
            <w:proofErr w:type="spellStart"/>
            <w:r w:rsidRPr="000E3CA3">
              <w:rPr>
                <w:rFonts w:ascii="Calibri Light" w:eastAsia="Calibri" w:hAnsi="Calibri Light" w:cs="Calibri Light"/>
                <w:i/>
              </w:rPr>
              <w:t>minfin</w:t>
            </w:r>
            <w:proofErr w:type="spellEnd"/>
            <w:r w:rsidRPr="000E3CA3">
              <w:rPr>
                <w:rFonts w:ascii="Calibri Light" w:eastAsia="Calibri" w:hAnsi="Calibri Light" w:cs="Calibri Light"/>
                <w:i/>
              </w:rPr>
              <w:t>",</w:t>
            </w:r>
          </w:p>
          <w:p w14:paraId="1ED60092" w14:textId="77777777" w:rsidR="005C0039" w:rsidRPr="000E3CA3" w:rsidRDefault="005C0039" w:rsidP="00AD38A2">
            <w:pPr>
              <w:spacing w:beforeAutospacing="0" w:after="0" w:afterAutospacing="0" w:line="240" w:lineRule="auto"/>
              <w:rPr>
                <w:rFonts w:ascii="Calibri Light" w:hAnsi="Calibri Light" w:cs="Calibri Light"/>
                <w:i/>
              </w:rPr>
            </w:pPr>
            <w:r w:rsidRPr="000E3CA3">
              <w:rPr>
                <w:rFonts w:ascii="Calibri Light" w:eastAsia="Calibri" w:hAnsi="Calibri Light" w:cs="Calibri Light"/>
                <w:i/>
              </w:rPr>
              <w:t xml:space="preserve">  "pwd":"U84SnLEQvp",</w:t>
            </w:r>
          </w:p>
          <w:p w14:paraId="12E0A766" w14:textId="77777777" w:rsidR="005C0039" w:rsidRPr="000E3CA3" w:rsidRDefault="005C0039" w:rsidP="00AD38A2">
            <w:pPr>
              <w:spacing w:beforeAutospacing="0" w:after="0" w:afterAutospacing="0" w:line="240" w:lineRule="auto"/>
              <w:rPr>
                <w:rFonts w:ascii="Calibri Light" w:hAnsi="Calibri Light" w:cs="Calibri Light"/>
                <w:i/>
              </w:rPr>
            </w:pPr>
            <w:r w:rsidRPr="000E3CA3">
              <w:rPr>
                <w:rFonts w:ascii="Calibri Light" w:eastAsia="Calibri" w:hAnsi="Calibri Light" w:cs="Calibri Light"/>
                <w:i/>
              </w:rPr>
              <w:t xml:space="preserve">  "</w:t>
            </w:r>
            <w:proofErr w:type="spellStart"/>
            <w:r w:rsidRPr="000E3CA3">
              <w:rPr>
                <w:rFonts w:ascii="Calibri Light" w:eastAsia="Calibri" w:hAnsi="Calibri Light" w:cs="Calibri Light"/>
                <w:i/>
              </w:rPr>
              <w:t>in":"test.pdf</w:t>
            </w:r>
            <w:proofErr w:type="spellEnd"/>
            <w:r w:rsidRPr="000E3CA3">
              <w:rPr>
                <w:rFonts w:ascii="Calibri Light" w:eastAsia="Calibri" w:hAnsi="Calibri Light" w:cs="Calibri Light"/>
                <w:i/>
              </w:rPr>
              <w:t>",</w:t>
            </w:r>
          </w:p>
          <w:p w14:paraId="4F82BD09" w14:textId="77777777" w:rsidR="005C0039" w:rsidRPr="005C0039" w:rsidRDefault="005C0039" w:rsidP="00AD38A2">
            <w:pPr>
              <w:spacing w:beforeAutospacing="0" w:after="0" w:afterAutospacing="0" w:line="240" w:lineRule="auto"/>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659AD8F6" w14:textId="77777777" w:rsidR="005C0039" w:rsidRPr="005C0039" w:rsidRDefault="005C0039" w:rsidP="00AD38A2">
            <w:pPr>
              <w:spacing w:beforeAutospacing="0" w:after="0" w:afterAutospacing="0" w:line="240" w:lineRule="auto"/>
              <w:rPr>
                <w:rFonts w:ascii="Calibri Light" w:hAnsi="Calibri Light" w:cs="Calibri Light"/>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i/>
                <w:lang w:val="en-US"/>
              </w:rPr>
              <w:t>psp</w:t>
            </w:r>
            <w:r w:rsidRPr="005C0039">
              <w:rPr>
                <w:rFonts w:ascii="Calibri Light" w:eastAsia="Calibri" w:hAnsi="Calibri Light" w:cs="Calibri Light"/>
                <w:i/>
                <w:lang w:val="en-US"/>
              </w:rPr>
              <w:t>":"minfin1.psp",</w:t>
            </w:r>
          </w:p>
          <w:p w14:paraId="00823548" w14:textId="77777777" w:rsidR="005C0039" w:rsidRPr="000E3CA3" w:rsidRDefault="005C0039" w:rsidP="00AD38A2">
            <w:pPr>
              <w:spacing w:beforeAutospacing="0" w:after="0" w:afterAutospacing="0" w:line="240" w:lineRule="auto"/>
              <w:rPr>
                <w:rFonts w:ascii="Calibri Light" w:hAnsi="Calibri Light" w:cs="Calibri Light"/>
                <w:i/>
              </w:rPr>
            </w:pPr>
            <w:r w:rsidRPr="005C0039">
              <w:rPr>
                <w:rFonts w:ascii="Calibri Light" w:eastAsia="Calibri" w:hAnsi="Calibri Light" w:cs="Calibri Light"/>
                <w:i/>
                <w:lang w:val="en-US"/>
              </w:rPr>
              <w:t xml:space="preserve">  </w:t>
            </w:r>
            <w:r w:rsidRPr="000E3CA3">
              <w:rPr>
                <w:rFonts w:ascii="Calibri Light" w:eastAsia="Calibri" w:hAnsi="Calibri Light" w:cs="Calibri Light"/>
                <w:i/>
              </w:rPr>
              <w:t>"</w:t>
            </w:r>
            <w:r w:rsidRPr="000E3CA3">
              <w:rPr>
                <w:rFonts w:ascii="Calibri Light" w:eastAsia="Calibri" w:hAnsi="Calibri Light" w:cs="Calibri Light"/>
                <w:b/>
                <w:i/>
              </w:rPr>
              <w:t>psfC</w:t>
            </w:r>
            <w:r w:rsidRPr="000E3CA3">
              <w:rPr>
                <w:rFonts w:ascii="Calibri Light" w:eastAsia="Calibri" w:hAnsi="Calibri Light" w:cs="Calibri Light"/>
                <w:i/>
              </w:rPr>
              <w:t>":"1,20,30,180,60",</w:t>
            </w:r>
          </w:p>
          <w:p w14:paraId="1E42AB74" w14:textId="77777777" w:rsidR="005C0039" w:rsidRPr="000E3CA3" w:rsidRDefault="005C0039" w:rsidP="00AD38A2">
            <w:pPr>
              <w:spacing w:beforeAutospacing="0" w:after="0" w:afterAutospacing="0" w:line="240" w:lineRule="auto"/>
              <w:rPr>
                <w:rFonts w:ascii="Calibri Light" w:hAnsi="Calibri Light" w:cs="Calibri Light"/>
                <w:i/>
              </w:rPr>
            </w:pPr>
            <w:r w:rsidRPr="000E3CA3">
              <w:rPr>
                <w:rFonts w:ascii="Calibri Light" w:eastAsia="Calibri" w:hAnsi="Calibri Light" w:cs="Calibri Light"/>
                <w:i/>
              </w:rPr>
              <w:t xml:space="preserve">  "</w:t>
            </w:r>
            <w:proofErr w:type="spellStart"/>
            <w:r w:rsidRPr="000E3CA3">
              <w:rPr>
                <w:rFonts w:ascii="Calibri Light" w:eastAsia="Calibri" w:hAnsi="Calibri Light" w:cs="Calibri Light"/>
                <w:b/>
                <w:i/>
              </w:rPr>
              <w:t>psfP</w:t>
            </w:r>
            <w:proofErr w:type="spellEnd"/>
            <w:r w:rsidRPr="000E3CA3">
              <w:rPr>
                <w:rFonts w:ascii="Calibri Light" w:eastAsia="Calibri" w:hAnsi="Calibri Light" w:cs="Calibri Light"/>
                <w:i/>
              </w:rPr>
              <w:t>":</w:t>
            </w:r>
            <w:proofErr w:type="spellStart"/>
            <w:r w:rsidRPr="000E3CA3">
              <w:rPr>
                <w:rFonts w:ascii="Calibri Light" w:eastAsia="Calibri" w:hAnsi="Calibri Light" w:cs="Calibri Light"/>
                <w:i/>
              </w:rPr>
              <w:t>true</w:t>
            </w:r>
            <w:proofErr w:type="spellEnd"/>
            <w:r w:rsidRPr="000E3CA3">
              <w:rPr>
                <w:rFonts w:ascii="Calibri Light" w:eastAsia="Calibri" w:hAnsi="Calibri Light" w:cs="Calibri Light"/>
                <w:i/>
              </w:rPr>
              <w:t>,</w:t>
            </w:r>
          </w:p>
          <w:p w14:paraId="7EB83FA1" w14:textId="77777777" w:rsidR="005C0039" w:rsidRPr="000E3CA3" w:rsidRDefault="005C0039" w:rsidP="00AD38A2">
            <w:pPr>
              <w:spacing w:beforeAutospacing="0" w:after="0" w:afterAutospacing="0" w:line="240" w:lineRule="auto"/>
              <w:rPr>
                <w:rFonts w:ascii="Calibri Light" w:hAnsi="Calibri Light" w:cs="Calibri Light"/>
                <w:i/>
              </w:rPr>
            </w:pPr>
            <w:r w:rsidRPr="000E3CA3">
              <w:rPr>
                <w:rFonts w:ascii="Calibri Light" w:eastAsia="Calibri" w:hAnsi="Calibri Light" w:cs="Calibri Light"/>
                <w:i/>
              </w:rPr>
              <w:t xml:space="preserve">  "</w:t>
            </w:r>
            <w:proofErr w:type="spellStart"/>
            <w:r w:rsidRPr="000E3CA3">
              <w:rPr>
                <w:rFonts w:ascii="Calibri Light" w:eastAsia="Calibri" w:hAnsi="Calibri Light" w:cs="Calibri Light"/>
                <w:b/>
                <w:i/>
              </w:rPr>
              <w:t>lang</w:t>
            </w:r>
            <w:r w:rsidRPr="000E3CA3">
              <w:rPr>
                <w:rFonts w:ascii="Calibri Light" w:eastAsia="Calibri" w:hAnsi="Calibri Light" w:cs="Calibri Light"/>
                <w:i/>
              </w:rPr>
              <w:t>":"en</w:t>
            </w:r>
            <w:proofErr w:type="spellEnd"/>
            <w:r w:rsidRPr="000E3CA3">
              <w:rPr>
                <w:rFonts w:ascii="Calibri Light" w:eastAsia="Calibri" w:hAnsi="Calibri Light" w:cs="Calibri Light"/>
                <w:i/>
              </w:rPr>
              <w:t>"</w:t>
            </w:r>
          </w:p>
          <w:p w14:paraId="7D6DFB8F" w14:textId="77777777" w:rsidR="005C0039" w:rsidRPr="000E3CA3" w:rsidRDefault="005C0039" w:rsidP="006F76E8">
            <w:pPr>
              <w:spacing w:after="0" w:line="240" w:lineRule="auto"/>
              <w:rPr>
                <w:rFonts w:ascii="Calibri Light" w:eastAsia="Calibri" w:hAnsi="Calibri Light" w:cs="Calibri Light"/>
              </w:rPr>
            </w:pPr>
            <w:r w:rsidRPr="000E3CA3">
              <w:rPr>
                <w:rFonts w:ascii="Calibri Light" w:eastAsia="Calibri" w:hAnsi="Calibri Light" w:cs="Calibri Light"/>
                <w:i/>
              </w:rPr>
              <w:t>}</w:t>
            </w:r>
          </w:p>
        </w:tc>
      </w:tr>
    </w:tbl>
    <w:p w14:paraId="12AD16D7" w14:textId="690761A9" w:rsidR="005C0039" w:rsidRPr="005C0039" w:rsidRDefault="003E2B90" w:rsidP="003E2B90">
      <w:pPr>
        <w:rPr>
          <w:lang w:val="en-US"/>
        </w:rPr>
      </w:pPr>
      <w:r>
        <w:rPr>
          <w:lang w:val="en-US"/>
        </w:rPr>
        <w:br/>
      </w:r>
      <w:r w:rsidR="005C0039" w:rsidRPr="005C0039">
        <w:rPr>
          <w:lang w:val="en-US"/>
        </w:rPr>
        <w:t xml:space="preserve">So the </w:t>
      </w:r>
      <w:proofErr w:type="spellStart"/>
      <w:r w:rsidR="005C0039" w:rsidRPr="005C0039">
        <w:rPr>
          <w:i/>
          <w:lang w:val="en-US"/>
        </w:rPr>
        <w:t>psfC</w:t>
      </w:r>
      <w:proofErr w:type="spellEnd"/>
      <w:r w:rsidR="005C0039" w:rsidRPr="005C0039">
        <w:rPr>
          <w:lang w:val="en-US"/>
        </w:rPr>
        <w:t xml:space="preserve"> value means: put a signature field on the </w:t>
      </w:r>
      <w:r w:rsidR="005C0039" w:rsidRPr="005C0039">
        <w:rPr>
          <w:b/>
          <w:lang w:val="en-US"/>
        </w:rPr>
        <w:t>1</w:t>
      </w:r>
      <w:r w:rsidR="005C0039" w:rsidRPr="005C0039">
        <w:rPr>
          <w:vertAlign w:val="superscript"/>
          <w:lang w:val="en-US"/>
        </w:rPr>
        <w:t>st</w:t>
      </w:r>
      <w:r w:rsidR="005C0039" w:rsidRPr="005C0039">
        <w:rPr>
          <w:lang w:val="en-US"/>
        </w:rPr>
        <w:t xml:space="preserve"> page, at coordinates (</w:t>
      </w:r>
      <w:r w:rsidR="005C0039" w:rsidRPr="005C0039">
        <w:rPr>
          <w:b/>
          <w:lang w:val="en-US"/>
        </w:rPr>
        <w:t>20</w:t>
      </w:r>
      <w:r w:rsidR="005C0039" w:rsidRPr="005C0039">
        <w:rPr>
          <w:lang w:val="en-US"/>
        </w:rPr>
        <w:t xml:space="preserve">, </w:t>
      </w:r>
      <w:r w:rsidR="005C0039" w:rsidRPr="005C0039">
        <w:rPr>
          <w:b/>
          <w:lang w:val="en-US"/>
        </w:rPr>
        <w:t>30</w:t>
      </w:r>
      <w:r w:rsidR="005C0039" w:rsidRPr="005C0039">
        <w:rPr>
          <w:lang w:val="en-US"/>
        </w:rPr>
        <w:t xml:space="preserve">) from the left top corner of the page, with width </w:t>
      </w:r>
      <w:r w:rsidR="005C0039" w:rsidRPr="005C0039">
        <w:rPr>
          <w:b/>
          <w:lang w:val="en-US"/>
        </w:rPr>
        <w:t>180</w:t>
      </w:r>
      <w:r w:rsidR="005C0039" w:rsidRPr="005C0039">
        <w:rPr>
          <w:lang w:val="en-US"/>
        </w:rPr>
        <w:t xml:space="preserve"> and height </w:t>
      </w:r>
      <w:r w:rsidR="005C0039" w:rsidRPr="005C0039">
        <w:rPr>
          <w:b/>
          <w:lang w:val="en-US"/>
        </w:rPr>
        <w:t>60</w:t>
      </w:r>
    </w:p>
    <w:p w14:paraId="155203BD" w14:textId="77777777" w:rsidR="005C0039" w:rsidRPr="003E2B90" w:rsidRDefault="005C0039" w:rsidP="003E2B90">
      <w:pPr>
        <w:rPr>
          <w:b/>
          <w:bCs/>
          <w:lang w:val="en-US"/>
        </w:rPr>
      </w:pPr>
      <w:r w:rsidRPr="003E2B90">
        <w:rPr>
          <w:b/>
          <w:bCs/>
          <w:lang w:val="en-US"/>
        </w:rPr>
        <w:t>2. The PSP (PDF signature profile) file is a json file as in the example below:</w:t>
      </w:r>
    </w:p>
    <w:tbl>
      <w:tblPr>
        <w:tblStyle w:val="Tabelraster"/>
        <w:tblW w:w="6379" w:type="dxa"/>
        <w:tblInd w:w="392" w:type="dxa"/>
        <w:tblLayout w:type="fixed"/>
        <w:tblLook w:val="04A0" w:firstRow="1" w:lastRow="0" w:firstColumn="1" w:lastColumn="0" w:noHBand="0" w:noVBand="1"/>
      </w:tblPr>
      <w:tblGrid>
        <w:gridCol w:w="6379"/>
      </w:tblGrid>
      <w:tr w:rsidR="005C0039" w:rsidRPr="000E3CA3" w14:paraId="19408EA2" w14:textId="77777777" w:rsidTr="006F76E8">
        <w:tc>
          <w:tcPr>
            <w:tcW w:w="6379" w:type="dxa"/>
          </w:tcPr>
          <w:p w14:paraId="066614AC" w14:textId="77777777" w:rsidR="005C0039" w:rsidRPr="005C0039" w:rsidRDefault="005C0039" w:rsidP="00AD38A2">
            <w:pPr>
              <w:spacing w:beforeAutospacing="0" w:after="0" w:afterAutospacing="0" w:line="240" w:lineRule="auto"/>
              <w:rPr>
                <w:rFonts w:ascii="Calibri Light" w:hAnsi="Calibri Light" w:cs="Calibri Light"/>
                <w:lang w:val="en-US"/>
              </w:rPr>
            </w:pPr>
            <w:r w:rsidRPr="005C0039">
              <w:rPr>
                <w:rFonts w:ascii="Calibri Light" w:eastAsia="Calibri" w:hAnsi="Calibri Light" w:cs="Calibri Light"/>
                <w:lang w:val="en-US"/>
              </w:rPr>
              <w:t>{</w:t>
            </w:r>
          </w:p>
          <w:p w14:paraId="1533C801" w14:textId="77777777" w:rsidR="005C0039" w:rsidRPr="005C0039" w:rsidRDefault="005C0039" w:rsidP="00AD38A2">
            <w:pPr>
              <w:spacing w:beforeAutospacing="0" w:after="0" w:afterAutospacing="0" w:line="240" w:lineRule="auto"/>
              <w:rPr>
                <w:rFonts w:ascii="Calibri Light"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bgColor</w:t>
            </w:r>
            <w:proofErr w:type="spellEnd"/>
            <w:r w:rsidRPr="005C0039">
              <w:rPr>
                <w:rFonts w:ascii="Calibri Light" w:eastAsia="Calibri" w:hAnsi="Calibri Light" w:cs="Calibri Light"/>
                <w:lang w:val="en-US"/>
              </w:rPr>
              <w:t>" : "#D0D0D0",</w:t>
            </w:r>
          </w:p>
          <w:p w14:paraId="7E8C86B5" w14:textId="77777777" w:rsidR="005C0039" w:rsidRPr="005C0039" w:rsidRDefault="005C0039" w:rsidP="00AD38A2">
            <w:pPr>
              <w:spacing w:beforeAutospacing="0" w:after="0" w:afterAutospacing="0" w:line="240" w:lineRule="auto"/>
              <w:rPr>
                <w:rFonts w:ascii="Calibri Light" w:hAnsi="Calibri Light" w:cs="Calibri Light"/>
                <w:lang w:val="en-US"/>
              </w:rPr>
            </w:pPr>
            <w:r w:rsidRPr="005C0039">
              <w:rPr>
                <w:rFonts w:ascii="Calibri Light" w:eastAsia="Calibri" w:hAnsi="Calibri Light" w:cs="Calibri Light"/>
                <w:lang w:val="en-US"/>
              </w:rPr>
              <w:t xml:space="preserve">  "texts" : {</w:t>
            </w:r>
          </w:p>
          <w:p w14:paraId="7018BE5E" w14:textId="77777777" w:rsidR="005C0039" w:rsidRPr="005C0039" w:rsidRDefault="005C0039" w:rsidP="00AD38A2">
            <w:pPr>
              <w:spacing w:beforeAutospacing="0" w:after="0" w:afterAutospacing="0" w:line="240" w:lineRule="auto"/>
              <w:rPr>
                <w:rFonts w:ascii="Calibri Light"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en</w:t>
            </w:r>
            <w:proofErr w:type="spellEnd"/>
            <w:r w:rsidRPr="005C0039">
              <w:rPr>
                <w:rFonts w:ascii="Calibri Light" w:eastAsia="Calibri" w:hAnsi="Calibri Light" w:cs="Calibri Light"/>
                <w:lang w:val="en-US"/>
              </w:rPr>
              <w:t>" : "Signed by %</w:t>
            </w:r>
            <w:proofErr w:type="spellStart"/>
            <w:r w:rsidRPr="005C0039">
              <w:rPr>
                <w:rFonts w:ascii="Calibri Light" w:eastAsia="Calibri" w:hAnsi="Calibri Light" w:cs="Calibri Light"/>
                <w:lang w:val="en-US"/>
              </w:rPr>
              <w:t>gn</w:t>
            </w:r>
            <w:proofErr w:type="spellEnd"/>
            <w:r w:rsidRPr="005C0039">
              <w:rPr>
                <w:rFonts w:ascii="Calibri Light" w:eastAsia="Calibri" w:hAnsi="Calibri Light" w:cs="Calibri Light"/>
                <w:lang w:val="en-US"/>
              </w:rPr>
              <w:t>% %</w:t>
            </w:r>
            <w:proofErr w:type="spellStart"/>
            <w:r w:rsidRPr="005C0039">
              <w:rPr>
                <w:rFonts w:ascii="Calibri Light" w:eastAsia="Calibri" w:hAnsi="Calibri Light" w:cs="Calibri Light"/>
                <w:lang w:val="en-US"/>
              </w:rPr>
              <w:t>sn</w:t>
            </w:r>
            <w:proofErr w:type="spellEnd"/>
            <w:r w:rsidRPr="005C0039">
              <w:rPr>
                <w:rFonts w:ascii="Calibri Light" w:eastAsia="Calibri" w:hAnsi="Calibri Light" w:cs="Calibri Light"/>
                <w:lang w:val="en-US"/>
              </w:rPr>
              <w:t>%",</w:t>
            </w:r>
          </w:p>
          <w:p w14:paraId="004C1CA8" w14:textId="77777777" w:rsidR="005C0039" w:rsidRPr="000E3CA3" w:rsidRDefault="005C0039" w:rsidP="00AD38A2">
            <w:pPr>
              <w:spacing w:beforeAutospacing="0" w:after="0" w:afterAutospacing="0" w:line="240" w:lineRule="auto"/>
              <w:rPr>
                <w:rFonts w:ascii="Calibri Light" w:hAnsi="Calibri Light" w:cs="Calibri Light"/>
                <w:lang w:val="de-DE"/>
              </w:rPr>
            </w:pPr>
            <w:r w:rsidRPr="005C0039">
              <w:rPr>
                <w:rFonts w:ascii="Calibri Light" w:eastAsia="Calibri" w:hAnsi="Calibri Light" w:cs="Calibri Light"/>
                <w:lang w:val="en-US"/>
              </w:rPr>
              <w:t xml:space="preserve">    </w:t>
            </w:r>
            <w:r w:rsidRPr="000E3CA3">
              <w:rPr>
                <w:rFonts w:ascii="Calibri Light" w:eastAsia="Calibri" w:hAnsi="Calibri Light" w:cs="Calibri Light"/>
                <w:lang w:val="de-DE"/>
              </w:rPr>
              <w:t>"de" : "Unterzeichnet von %</w:t>
            </w:r>
            <w:proofErr w:type="spellStart"/>
            <w:r w:rsidRPr="000E3CA3">
              <w:rPr>
                <w:rFonts w:ascii="Calibri Light" w:eastAsia="Calibri" w:hAnsi="Calibri Light" w:cs="Calibri Light"/>
                <w:lang w:val="de-DE"/>
              </w:rPr>
              <w:t>gn</w:t>
            </w:r>
            <w:proofErr w:type="spellEnd"/>
            <w:r w:rsidRPr="000E3CA3">
              <w:rPr>
                <w:rFonts w:ascii="Calibri Light" w:eastAsia="Calibri" w:hAnsi="Calibri Light" w:cs="Calibri Light"/>
                <w:lang w:val="de-DE"/>
              </w:rPr>
              <w:t>% %</w:t>
            </w:r>
            <w:proofErr w:type="spellStart"/>
            <w:r w:rsidRPr="000E3CA3">
              <w:rPr>
                <w:rFonts w:ascii="Calibri Light" w:eastAsia="Calibri" w:hAnsi="Calibri Light" w:cs="Calibri Light"/>
                <w:lang w:val="de-DE"/>
              </w:rPr>
              <w:t>sn</w:t>
            </w:r>
            <w:proofErr w:type="spellEnd"/>
            <w:r w:rsidRPr="000E3CA3">
              <w:rPr>
                <w:rFonts w:ascii="Calibri Light" w:eastAsia="Calibri" w:hAnsi="Calibri Light" w:cs="Calibri Light"/>
                <w:lang w:val="de-DE"/>
              </w:rPr>
              <w:t>%",</w:t>
            </w:r>
          </w:p>
          <w:p w14:paraId="02F3F9EE" w14:textId="77777777" w:rsidR="005C0039" w:rsidRPr="000E3CA3" w:rsidRDefault="005C0039" w:rsidP="00AD38A2">
            <w:pPr>
              <w:spacing w:beforeAutospacing="0" w:after="0" w:afterAutospacing="0" w:line="240" w:lineRule="auto"/>
              <w:rPr>
                <w:rFonts w:ascii="Calibri Light" w:hAnsi="Calibri Light" w:cs="Calibri Light"/>
              </w:rPr>
            </w:pPr>
            <w:r w:rsidRPr="000E3CA3">
              <w:rPr>
                <w:rFonts w:ascii="Calibri Light" w:eastAsia="Calibri" w:hAnsi="Calibri Light" w:cs="Calibri Light"/>
                <w:lang w:val="de-DE"/>
              </w:rPr>
              <w:t xml:space="preserve">    </w:t>
            </w:r>
            <w:r w:rsidRPr="000E3CA3">
              <w:rPr>
                <w:rFonts w:ascii="Calibri Light" w:eastAsia="Calibri" w:hAnsi="Calibri Light" w:cs="Calibri Light"/>
              </w:rPr>
              <w:t>"nl" : "Getekend door %</w:t>
            </w:r>
            <w:proofErr w:type="spellStart"/>
            <w:r w:rsidRPr="000E3CA3">
              <w:rPr>
                <w:rFonts w:ascii="Calibri Light" w:eastAsia="Calibri" w:hAnsi="Calibri Light" w:cs="Calibri Light"/>
              </w:rPr>
              <w:t>gn</w:t>
            </w:r>
            <w:proofErr w:type="spellEnd"/>
            <w:r w:rsidRPr="000E3CA3">
              <w:rPr>
                <w:rFonts w:ascii="Calibri Light" w:eastAsia="Calibri" w:hAnsi="Calibri Light" w:cs="Calibri Light"/>
              </w:rPr>
              <w:t>% %</w:t>
            </w:r>
            <w:proofErr w:type="spellStart"/>
            <w:r w:rsidRPr="000E3CA3">
              <w:rPr>
                <w:rFonts w:ascii="Calibri Light" w:eastAsia="Calibri" w:hAnsi="Calibri Light" w:cs="Calibri Light"/>
              </w:rPr>
              <w:t>sn</w:t>
            </w:r>
            <w:proofErr w:type="spellEnd"/>
            <w:r w:rsidRPr="000E3CA3">
              <w:rPr>
                <w:rFonts w:ascii="Calibri Light" w:eastAsia="Calibri" w:hAnsi="Calibri Light" w:cs="Calibri Light"/>
              </w:rPr>
              <w:t>%",</w:t>
            </w:r>
          </w:p>
          <w:p w14:paraId="64C7C8F9" w14:textId="77777777" w:rsidR="005C0039" w:rsidRPr="000E3CA3" w:rsidRDefault="005C0039" w:rsidP="00AD38A2">
            <w:pPr>
              <w:spacing w:beforeAutospacing="0" w:after="0" w:afterAutospacing="0" w:line="240" w:lineRule="auto"/>
              <w:rPr>
                <w:rFonts w:ascii="Calibri Light" w:hAnsi="Calibri Light" w:cs="Calibri Light"/>
                <w:lang w:val="fr-FR"/>
              </w:rPr>
            </w:pPr>
            <w:r w:rsidRPr="000E3CA3">
              <w:rPr>
                <w:rFonts w:ascii="Calibri Light" w:eastAsia="Calibri" w:hAnsi="Calibri Light" w:cs="Calibri Light"/>
              </w:rPr>
              <w:t xml:space="preserve">    </w:t>
            </w:r>
            <w:r w:rsidRPr="000E3CA3">
              <w:rPr>
                <w:rFonts w:ascii="Calibri Light" w:eastAsia="Calibri" w:hAnsi="Calibri Light" w:cs="Calibri Light"/>
                <w:lang w:val="fr-FR"/>
              </w:rPr>
              <w:t>"</w:t>
            </w:r>
            <w:proofErr w:type="spellStart"/>
            <w:r w:rsidRPr="000E3CA3">
              <w:rPr>
                <w:rFonts w:ascii="Calibri Light" w:eastAsia="Calibri" w:hAnsi="Calibri Light" w:cs="Calibri Light"/>
                <w:lang w:val="fr-FR"/>
              </w:rPr>
              <w:t>fr</w:t>
            </w:r>
            <w:proofErr w:type="spellEnd"/>
            <w:r w:rsidRPr="000E3CA3">
              <w:rPr>
                <w:rFonts w:ascii="Calibri Light" w:eastAsia="Calibri" w:hAnsi="Calibri Light" w:cs="Calibri Light"/>
                <w:lang w:val="fr-FR"/>
              </w:rPr>
              <w:t>" : "Signé par %</w:t>
            </w:r>
            <w:proofErr w:type="spellStart"/>
            <w:r w:rsidRPr="000E3CA3">
              <w:rPr>
                <w:rFonts w:ascii="Calibri Light" w:eastAsia="Calibri" w:hAnsi="Calibri Light" w:cs="Calibri Light"/>
                <w:lang w:val="fr-FR"/>
              </w:rPr>
              <w:t>gn</w:t>
            </w:r>
            <w:proofErr w:type="spellEnd"/>
            <w:r w:rsidRPr="000E3CA3">
              <w:rPr>
                <w:rFonts w:ascii="Calibri Light" w:eastAsia="Calibri" w:hAnsi="Calibri Light" w:cs="Calibri Light"/>
                <w:lang w:val="fr-FR"/>
              </w:rPr>
              <w:t>% %sn%"</w:t>
            </w:r>
          </w:p>
          <w:p w14:paraId="5F75D26F" w14:textId="77777777" w:rsidR="005C0039" w:rsidRPr="005C0039" w:rsidRDefault="005C0039" w:rsidP="00AD38A2">
            <w:pPr>
              <w:spacing w:beforeAutospacing="0" w:after="0" w:afterAutospacing="0" w:line="240" w:lineRule="auto"/>
              <w:rPr>
                <w:rFonts w:ascii="Calibri Light" w:eastAsia="Calibri" w:hAnsi="Calibri Light" w:cs="Calibri Light"/>
                <w:lang w:val="en-US"/>
              </w:rPr>
            </w:pPr>
            <w:r w:rsidRPr="000E3CA3">
              <w:rPr>
                <w:rFonts w:ascii="Calibri Light" w:eastAsia="Calibri" w:hAnsi="Calibri Light" w:cs="Calibri Light"/>
                <w:lang w:val="fr-FR"/>
              </w:rPr>
              <w:t xml:space="preserve">  </w:t>
            </w:r>
            <w:r w:rsidRPr="005C0039">
              <w:rPr>
                <w:rFonts w:ascii="Calibri Light" w:eastAsia="Calibri" w:hAnsi="Calibri Light" w:cs="Calibri Light"/>
                <w:lang w:val="en-US"/>
              </w:rPr>
              <w:t>},</w:t>
            </w:r>
          </w:p>
          <w:p w14:paraId="4616CC02" w14:textId="77777777" w:rsidR="005C0039" w:rsidRPr="005C0039" w:rsidRDefault="005C0039" w:rsidP="00AD38A2">
            <w:pPr>
              <w:spacing w:beforeAutospacing="0" w:after="0" w:afterAutospacing="0" w:line="240" w:lineRule="auto"/>
              <w:rPr>
                <w:rFonts w:ascii="Calibri Light" w:eastAsia="Calibri" w:hAnsi="Calibri Light" w:cs="Calibri Light"/>
                <w:lang w:val="en-US"/>
              </w:rPr>
            </w:pPr>
            <w:r w:rsidRPr="005C0039">
              <w:rPr>
                <w:rFonts w:ascii="Calibri Light" w:eastAsia="Calibri" w:hAnsi="Calibri Light" w:cs="Calibri Light"/>
                <w:lang w:val="en-US"/>
              </w:rPr>
              <w:t xml:space="preserve">  "font": "</w:t>
            </w:r>
            <w:proofErr w:type="spellStart"/>
            <w:r w:rsidRPr="005C0039">
              <w:rPr>
                <w:rFonts w:ascii="Calibri Light" w:eastAsia="Calibri" w:hAnsi="Calibri Light" w:cs="Calibri Light"/>
                <w:lang w:val="en-US"/>
              </w:rPr>
              <w:t>freescpt</w:t>
            </w:r>
            <w:proofErr w:type="spellEnd"/>
            <w:r w:rsidRPr="005C0039">
              <w:rPr>
                <w:rFonts w:ascii="Calibri Light" w:eastAsia="Calibri" w:hAnsi="Calibri Light" w:cs="Calibri Light"/>
                <w:lang w:val="en-US"/>
              </w:rPr>
              <w:t>",</w:t>
            </w:r>
          </w:p>
          <w:p w14:paraId="739D40D7" w14:textId="77777777" w:rsidR="005C0039" w:rsidRPr="005C0039" w:rsidRDefault="005C0039" w:rsidP="00AD38A2">
            <w:pPr>
              <w:spacing w:beforeAutospacing="0" w:after="0" w:afterAutospacing="0" w:line="240" w:lineRule="auto"/>
              <w:rPr>
                <w:rFonts w:ascii="Calibri Light" w:eastAsia="Calibri" w:hAnsi="Calibri Light" w:cs="Calibri Light"/>
                <w:lang w:val="en-US"/>
              </w:rPr>
            </w:pPr>
            <w:r w:rsidRPr="005C0039">
              <w:rPr>
                <w:rFonts w:ascii="Calibri Light" w:eastAsia="Calibri" w:hAnsi="Calibri Light" w:cs="Calibri Light"/>
                <w:lang w:val="en-US"/>
              </w:rPr>
              <w:lastRenderedPageBreak/>
              <w:t xml:space="preserve">  "</w:t>
            </w:r>
            <w:proofErr w:type="spellStart"/>
            <w:r w:rsidRPr="005C0039">
              <w:rPr>
                <w:rFonts w:ascii="Calibri Light" w:eastAsia="Calibri" w:hAnsi="Calibri Light" w:cs="Calibri Light"/>
                <w:lang w:val="en-US"/>
              </w:rPr>
              <w:t>textSize</w:t>
            </w:r>
            <w:proofErr w:type="spellEnd"/>
            <w:r w:rsidRPr="005C0039">
              <w:rPr>
                <w:rFonts w:ascii="Calibri Light" w:eastAsia="Calibri" w:hAnsi="Calibri Light" w:cs="Calibri Light"/>
                <w:lang w:val="en-US"/>
              </w:rPr>
              <w:t>" : 14,</w:t>
            </w:r>
          </w:p>
          <w:p w14:paraId="72CD6952" w14:textId="77777777" w:rsidR="005C0039" w:rsidRPr="005C0039" w:rsidRDefault="005C0039" w:rsidP="00AD38A2">
            <w:pPr>
              <w:spacing w:beforeAutospacing="0" w:after="0" w:afterAutospacing="0" w:line="240" w:lineRule="auto"/>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textPadding</w:t>
            </w:r>
            <w:proofErr w:type="spellEnd"/>
            <w:r w:rsidRPr="005C0039">
              <w:rPr>
                <w:rFonts w:ascii="Calibri Light" w:eastAsia="Calibri" w:hAnsi="Calibri Light" w:cs="Calibri Light"/>
                <w:lang w:val="en-US"/>
              </w:rPr>
              <w:t>" : 20,</w:t>
            </w:r>
          </w:p>
          <w:p w14:paraId="4D4E5A50" w14:textId="77777777" w:rsidR="005C0039" w:rsidRPr="005C0039" w:rsidRDefault="005C0039" w:rsidP="00AD38A2">
            <w:pPr>
              <w:spacing w:beforeAutospacing="0" w:after="0" w:afterAutospacing="0" w:line="240" w:lineRule="auto"/>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textAlignH</w:t>
            </w:r>
            <w:proofErr w:type="spellEnd"/>
            <w:r w:rsidRPr="005C0039">
              <w:rPr>
                <w:rFonts w:ascii="Calibri Light" w:eastAsia="Calibri" w:hAnsi="Calibri Light" w:cs="Calibri Light"/>
                <w:lang w:val="en-US"/>
              </w:rPr>
              <w:t>" : "CENTER",</w:t>
            </w:r>
          </w:p>
          <w:p w14:paraId="51EB7BB7" w14:textId="77777777" w:rsidR="005C0039" w:rsidRPr="005C0039" w:rsidRDefault="005C0039" w:rsidP="00AD38A2">
            <w:pPr>
              <w:spacing w:beforeAutospacing="0" w:after="0" w:afterAutospacing="0" w:line="240" w:lineRule="auto"/>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textAlignV</w:t>
            </w:r>
            <w:proofErr w:type="spellEnd"/>
            <w:r w:rsidRPr="005C0039">
              <w:rPr>
                <w:rFonts w:ascii="Calibri Light" w:eastAsia="Calibri" w:hAnsi="Calibri Light" w:cs="Calibri Light"/>
                <w:lang w:val="en-US"/>
              </w:rPr>
              <w:t>" : "MIDDLE",</w:t>
            </w:r>
          </w:p>
          <w:p w14:paraId="51F5EE5A" w14:textId="77777777" w:rsidR="005C0039" w:rsidRPr="005C0039" w:rsidRDefault="005C0039" w:rsidP="00AD38A2">
            <w:pPr>
              <w:spacing w:beforeAutospacing="0" w:after="0" w:afterAutospacing="0" w:line="240" w:lineRule="auto"/>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textPos</w:t>
            </w:r>
            <w:proofErr w:type="spellEnd"/>
            <w:r w:rsidRPr="005C0039">
              <w:rPr>
                <w:rFonts w:ascii="Calibri Light" w:eastAsia="Calibri" w:hAnsi="Calibri Light" w:cs="Calibri Light"/>
                <w:lang w:val="en-US"/>
              </w:rPr>
              <w:t>" : "BOTTOM",</w:t>
            </w:r>
          </w:p>
          <w:p w14:paraId="62C5C87D" w14:textId="77777777" w:rsidR="005C0039" w:rsidRPr="005C0039" w:rsidRDefault="005C0039" w:rsidP="00AD38A2">
            <w:pPr>
              <w:spacing w:beforeAutospacing="0" w:after="0" w:afterAutospacing="0" w:line="240" w:lineRule="auto"/>
              <w:rPr>
                <w:rFonts w:ascii="Calibri Light" w:eastAsia="Calibri" w:hAnsi="Calibri Light" w:cs="Calibri Light"/>
                <w:lang w:val="en-US"/>
              </w:rPr>
            </w:pPr>
            <w:r w:rsidRPr="005C0039">
              <w:rPr>
                <w:rFonts w:ascii="Calibri Light" w:eastAsia="Calibri" w:hAnsi="Calibri Light" w:cs="Calibri Light"/>
                <w:lang w:val="en-US"/>
              </w:rPr>
              <w:t xml:space="preserve">  "</w:t>
            </w:r>
            <w:proofErr w:type="spellStart"/>
            <w:r w:rsidRPr="005C0039">
              <w:rPr>
                <w:rFonts w:ascii="Calibri Light" w:eastAsia="Calibri" w:hAnsi="Calibri Light" w:cs="Calibri Light"/>
                <w:lang w:val="en-US"/>
              </w:rPr>
              <w:t>textColor</w:t>
            </w:r>
            <w:proofErr w:type="spellEnd"/>
            <w:r w:rsidRPr="005C0039">
              <w:rPr>
                <w:rFonts w:ascii="Calibri Light" w:eastAsia="Calibri" w:hAnsi="Calibri Light" w:cs="Calibri Light"/>
                <w:lang w:val="en-US"/>
              </w:rPr>
              <w:t>" : "#0000FF",</w:t>
            </w:r>
          </w:p>
          <w:p w14:paraId="58A93C6C" w14:textId="77777777" w:rsidR="005C0039" w:rsidRPr="000E3CA3" w:rsidRDefault="005C0039" w:rsidP="00AD38A2">
            <w:pPr>
              <w:spacing w:beforeAutospacing="0" w:after="0" w:afterAutospacing="0" w:line="240" w:lineRule="auto"/>
              <w:rPr>
                <w:rFonts w:ascii="Calibri Light" w:eastAsia="Calibri" w:hAnsi="Calibri Light" w:cs="Calibri Light"/>
              </w:rPr>
            </w:pPr>
            <w:r w:rsidRPr="005C0039">
              <w:rPr>
                <w:rFonts w:ascii="Calibri Light" w:eastAsia="Calibri" w:hAnsi="Calibri Light" w:cs="Calibri Light"/>
                <w:lang w:val="en-US"/>
              </w:rPr>
              <w:t xml:space="preserve">  </w:t>
            </w:r>
            <w:r w:rsidRPr="000E3CA3">
              <w:rPr>
                <w:rFonts w:ascii="Calibri Light" w:eastAsia="Calibri" w:hAnsi="Calibri Light" w:cs="Calibri Light"/>
              </w:rPr>
              <w:t>"</w:t>
            </w:r>
            <w:proofErr w:type="spellStart"/>
            <w:r w:rsidRPr="000E3CA3">
              <w:rPr>
                <w:rFonts w:ascii="Calibri Light" w:eastAsia="Calibri" w:hAnsi="Calibri Light" w:cs="Calibri Light"/>
              </w:rPr>
              <w:t>defaultCoordinates</w:t>
            </w:r>
            <w:proofErr w:type="spellEnd"/>
            <w:r w:rsidRPr="000E3CA3">
              <w:rPr>
                <w:rFonts w:ascii="Calibri Light" w:eastAsia="Calibri" w:hAnsi="Calibri Light" w:cs="Calibri Light"/>
              </w:rPr>
              <w:t>" : "1,30,20,120,60",</w:t>
            </w:r>
          </w:p>
          <w:p w14:paraId="6F7FF358" w14:textId="77777777" w:rsidR="005C0039" w:rsidRPr="000E3CA3" w:rsidRDefault="005C0039" w:rsidP="00AD38A2">
            <w:pPr>
              <w:spacing w:beforeAutospacing="0" w:after="0" w:afterAutospacing="0" w:line="240" w:lineRule="auto"/>
              <w:rPr>
                <w:rFonts w:ascii="Calibri Light" w:eastAsia="Calibri" w:hAnsi="Calibri Light" w:cs="Calibri Light"/>
              </w:rPr>
            </w:pPr>
            <w:r w:rsidRPr="000E3CA3">
              <w:rPr>
                <w:rFonts w:ascii="Calibri Light" w:eastAsia="Calibri" w:hAnsi="Calibri Light" w:cs="Calibri Light"/>
              </w:rPr>
              <w:t xml:space="preserve">  "</w:t>
            </w:r>
            <w:proofErr w:type="spellStart"/>
            <w:r w:rsidRPr="000E3CA3">
              <w:rPr>
                <w:rFonts w:ascii="Calibri Light" w:eastAsia="Calibri" w:hAnsi="Calibri Light" w:cs="Calibri Light"/>
              </w:rPr>
              <w:t>imageDpi</w:t>
            </w:r>
            <w:proofErr w:type="spellEnd"/>
            <w:r w:rsidRPr="000E3CA3">
              <w:rPr>
                <w:rFonts w:ascii="Calibri Light" w:eastAsia="Calibri" w:hAnsi="Calibri Light" w:cs="Calibri Light"/>
              </w:rPr>
              <w:t>" : 400,</w:t>
            </w:r>
          </w:p>
          <w:p w14:paraId="1AA75754" w14:textId="77777777" w:rsidR="005C0039" w:rsidRPr="000E3CA3" w:rsidRDefault="005C0039" w:rsidP="00AD38A2">
            <w:pPr>
              <w:spacing w:beforeAutospacing="0" w:after="0" w:afterAutospacing="0" w:line="240" w:lineRule="auto"/>
              <w:rPr>
                <w:rFonts w:ascii="Calibri Light" w:eastAsia="Calibri" w:hAnsi="Calibri Light" w:cs="Calibri Light"/>
              </w:rPr>
            </w:pPr>
            <w:r w:rsidRPr="000E3CA3">
              <w:rPr>
                <w:rFonts w:ascii="Calibri Light" w:eastAsia="Calibri" w:hAnsi="Calibri Light" w:cs="Calibri Light"/>
              </w:rPr>
              <w:t xml:space="preserve">  "image" : "</w:t>
            </w:r>
            <w:proofErr w:type="spellStart"/>
            <w:r w:rsidRPr="000E3CA3">
              <w:rPr>
                <w:rFonts w:ascii="Calibri Light" w:eastAsia="Calibri" w:hAnsi="Calibri Light" w:cs="Calibri Light"/>
              </w:rPr>
              <w:t>ZGVmYXVsdA</w:t>
            </w:r>
            <w:proofErr w:type="spellEnd"/>
            <w:r w:rsidRPr="000E3CA3">
              <w:rPr>
                <w:rFonts w:ascii="Calibri Light" w:eastAsia="Calibri" w:hAnsi="Calibri Light" w:cs="Calibri Light"/>
              </w:rPr>
              <w:t>=="</w:t>
            </w:r>
          </w:p>
          <w:p w14:paraId="20CDFBC6" w14:textId="77777777" w:rsidR="005C0039" w:rsidRPr="000E3CA3" w:rsidRDefault="005C0039" w:rsidP="00AD38A2">
            <w:pPr>
              <w:spacing w:beforeAutospacing="0" w:after="0" w:afterAutospacing="0" w:line="240" w:lineRule="auto"/>
              <w:rPr>
                <w:rFonts w:ascii="Calibri Light" w:eastAsia="Calibri" w:hAnsi="Calibri Light" w:cs="Calibri Light"/>
              </w:rPr>
            </w:pPr>
            <w:r w:rsidRPr="000E3CA3">
              <w:rPr>
                <w:rFonts w:ascii="Calibri Light" w:eastAsia="Calibri" w:hAnsi="Calibri Light" w:cs="Calibri Light"/>
              </w:rPr>
              <w:t>}</w:t>
            </w:r>
          </w:p>
        </w:tc>
      </w:tr>
    </w:tbl>
    <w:p w14:paraId="65126233" w14:textId="64217EE2" w:rsidR="005C0039" w:rsidRPr="005C0039" w:rsidRDefault="003E2B90" w:rsidP="003E2B90">
      <w:pPr>
        <w:rPr>
          <w:lang w:val="en-US"/>
        </w:rPr>
      </w:pPr>
      <w:r w:rsidRPr="003E2B90">
        <w:rPr>
          <w:rFonts w:ascii="Calibri Light" w:hAnsi="Calibri Light" w:cs="Calibri Light"/>
          <w:sz w:val="4"/>
          <w:szCs w:val="4"/>
          <w:lang w:val="en-US"/>
        </w:rPr>
        <w:lastRenderedPageBreak/>
        <w:br/>
      </w:r>
      <w:r w:rsidR="005C0039" w:rsidRPr="005C0039">
        <w:rPr>
          <w:lang w:val="en-US"/>
        </w:rPr>
        <w:t>Remark: this profile json file is optional, if not present then default values are taken</w:t>
      </w:r>
    </w:p>
    <w:p w14:paraId="0D4E343E" w14:textId="77777777" w:rsidR="005C0039" w:rsidRPr="005C0039" w:rsidRDefault="005C0039" w:rsidP="003E2B90">
      <w:pPr>
        <w:rPr>
          <w:lang w:val="en-US"/>
        </w:rPr>
      </w:pPr>
      <w:r w:rsidRPr="005C0039">
        <w:rPr>
          <w:lang w:val="en-US"/>
        </w:rPr>
        <w:t>The “</w:t>
      </w:r>
      <w:proofErr w:type="spellStart"/>
      <w:r w:rsidRPr="005C0039">
        <w:rPr>
          <w:lang w:val="en-US"/>
        </w:rPr>
        <w:t>bgColor</w:t>
      </w:r>
      <w:proofErr w:type="spellEnd"/>
      <w:r w:rsidRPr="005C0039">
        <w:rPr>
          <w:lang w:val="en-US"/>
        </w:rPr>
        <w:t>” and “</w:t>
      </w:r>
      <w:proofErr w:type="spellStart"/>
      <w:r w:rsidRPr="005C0039">
        <w:rPr>
          <w:lang w:val="en-US"/>
        </w:rPr>
        <w:t>textColor</w:t>
      </w:r>
      <w:proofErr w:type="spellEnd"/>
      <w:r w:rsidRPr="005C0039">
        <w:rPr>
          <w:lang w:val="en-US"/>
        </w:rPr>
        <w:t xml:space="preserve"> “values for the RGB color code scheme, e.g. “#0000FF” = blue.</w:t>
      </w:r>
    </w:p>
    <w:p w14:paraId="0C36EFB7" w14:textId="77777777" w:rsidR="005C0039" w:rsidRPr="005C0039" w:rsidRDefault="005C0039" w:rsidP="003E2B90">
      <w:pPr>
        <w:rPr>
          <w:lang w:val="en-US"/>
        </w:rPr>
      </w:pPr>
      <w:r w:rsidRPr="005C0039">
        <w:rPr>
          <w:lang w:val="en-US"/>
        </w:rPr>
        <w:t>The “texts” can contain the following macros that will be replaced by information from the Subject DN of the signing certificate:</w:t>
      </w:r>
    </w:p>
    <w:p w14:paraId="3296F402" w14:textId="77777777" w:rsidR="005C0039" w:rsidRPr="003E2B90" w:rsidRDefault="005C0039" w:rsidP="0028645C">
      <w:pPr>
        <w:pStyle w:val="Lijstalinea"/>
        <w:numPr>
          <w:ilvl w:val="0"/>
          <w:numId w:val="22"/>
        </w:numPr>
        <w:rPr>
          <w:lang w:val="en-US"/>
        </w:rPr>
      </w:pPr>
      <w:r w:rsidRPr="003E2B90">
        <w:rPr>
          <w:b/>
          <w:lang w:val="en-US"/>
        </w:rPr>
        <w:t>%</w:t>
      </w:r>
      <w:proofErr w:type="spellStart"/>
      <w:r w:rsidRPr="003E2B90">
        <w:rPr>
          <w:b/>
          <w:lang w:val="en-US"/>
        </w:rPr>
        <w:t>gn</w:t>
      </w:r>
      <w:proofErr w:type="spellEnd"/>
      <w:r w:rsidRPr="003E2B90">
        <w:rPr>
          <w:b/>
          <w:lang w:val="en-US"/>
        </w:rPr>
        <w:t>%</w:t>
      </w:r>
      <w:r w:rsidRPr="003E2B90">
        <w:rPr>
          <w:lang w:val="en-US"/>
        </w:rPr>
        <w:t xml:space="preserve"> : this is replaced by the Given Name in the user’s certificate</w:t>
      </w:r>
    </w:p>
    <w:p w14:paraId="641BB0DD" w14:textId="77777777" w:rsidR="005C0039" w:rsidRPr="003E2B90" w:rsidRDefault="005C0039" w:rsidP="0028645C">
      <w:pPr>
        <w:pStyle w:val="Lijstalinea"/>
        <w:numPr>
          <w:ilvl w:val="0"/>
          <w:numId w:val="22"/>
        </w:numPr>
        <w:rPr>
          <w:lang w:val="en-US"/>
        </w:rPr>
      </w:pPr>
      <w:r w:rsidRPr="003E2B90">
        <w:rPr>
          <w:b/>
          <w:lang w:val="en-US"/>
        </w:rPr>
        <w:t>%</w:t>
      </w:r>
      <w:proofErr w:type="spellStart"/>
      <w:r w:rsidRPr="003E2B90">
        <w:rPr>
          <w:b/>
          <w:lang w:val="en-US"/>
        </w:rPr>
        <w:t>sn</w:t>
      </w:r>
      <w:proofErr w:type="spellEnd"/>
      <w:r w:rsidRPr="003E2B90">
        <w:rPr>
          <w:b/>
          <w:lang w:val="en-US"/>
        </w:rPr>
        <w:t>%</w:t>
      </w:r>
      <w:r w:rsidRPr="003E2B90">
        <w:rPr>
          <w:lang w:val="en-US"/>
        </w:rPr>
        <w:t>: this is replaced by the Surname in the user’s certificate</w:t>
      </w:r>
    </w:p>
    <w:p w14:paraId="155CFAB6" w14:textId="77777777" w:rsidR="005C0039" w:rsidRPr="003E2B90" w:rsidRDefault="005C0039" w:rsidP="0028645C">
      <w:pPr>
        <w:pStyle w:val="Lijstalinea"/>
        <w:numPr>
          <w:ilvl w:val="0"/>
          <w:numId w:val="22"/>
        </w:numPr>
        <w:rPr>
          <w:lang w:val="en-US"/>
        </w:rPr>
      </w:pPr>
      <w:r w:rsidRPr="003E2B90">
        <w:rPr>
          <w:b/>
          <w:lang w:val="en-US"/>
        </w:rPr>
        <w:t>%</w:t>
      </w:r>
      <w:proofErr w:type="spellStart"/>
      <w:r w:rsidRPr="003E2B90">
        <w:rPr>
          <w:b/>
          <w:lang w:val="en-US"/>
        </w:rPr>
        <w:t>nn</w:t>
      </w:r>
      <w:proofErr w:type="spellEnd"/>
      <w:r w:rsidRPr="003E2B90">
        <w:rPr>
          <w:b/>
          <w:lang w:val="en-US"/>
        </w:rPr>
        <w:t>%</w:t>
      </w:r>
      <w:r w:rsidRPr="003E2B90">
        <w:rPr>
          <w:lang w:val="en-US"/>
        </w:rPr>
        <w:t>: this is replaced by the national numbers (subject's "SERIALNUMBER") in the user’s certificate</w:t>
      </w:r>
    </w:p>
    <w:p w14:paraId="2B0AC53A" w14:textId="77777777" w:rsidR="005C0039" w:rsidRPr="003E2B90" w:rsidRDefault="005C0039" w:rsidP="0028645C">
      <w:pPr>
        <w:pStyle w:val="Lijstalinea"/>
        <w:numPr>
          <w:ilvl w:val="0"/>
          <w:numId w:val="22"/>
        </w:numPr>
        <w:rPr>
          <w:lang w:val="en-US"/>
        </w:rPr>
      </w:pPr>
      <w:r w:rsidRPr="003E2B90">
        <w:rPr>
          <w:b/>
          <w:lang w:val="en-US"/>
        </w:rPr>
        <w:t>%d(XXX)%</w:t>
      </w:r>
      <w:r w:rsidRPr="003E2B90">
        <w:rPr>
          <w:lang w:val="en-US"/>
        </w:rPr>
        <w:t xml:space="preserve">: this is replaced by the signing date, XXX is according to Java’s </w:t>
      </w:r>
      <w:proofErr w:type="spellStart"/>
      <w:r w:rsidRPr="003E2B90">
        <w:rPr>
          <w:lang w:val="en-US"/>
        </w:rPr>
        <w:t>SimpleDateFormat</w:t>
      </w:r>
      <w:proofErr w:type="spellEnd"/>
      <w:r w:rsidRPr="003E2B90">
        <w:rPr>
          <w:lang w:val="en-US"/>
        </w:rPr>
        <w:t xml:space="preserve"> [4]</w:t>
      </w:r>
      <w:r w:rsidRPr="003E2B90">
        <w:rPr>
          <w:lang w:val="en-US"/>
        </w:rPr>
        <w:br/>
        <w:t xml:space="preserve">e.g. %d(“d MMMM </w:t>
      </w:r>
      <w:proofErr w:type="spellStart"/>
      <w:r w:rsidRPr="003E2B90">
        <w:rPr>
          <w:lang w:val="en-US"/>
        </w:rPr>
        <w:t>yyyy</w:t>
      </w:r>
      <w:proofErr w:type="spellEnd"/>
      <w:r w:rsidRPr="003E2B90">
        <w:rPr>
          <w:lang w:val="en-US"/>
        </w:rPr>
        <w:t>)% is replaced by e.g. “4 March 2021” in English</w:t>
      </w:r>
    </w:p>
    <w:p w14:paraId="5AA47683" w14:textId="77777777" w:rsidR="005C0039" w:rsidRPr="005C0039" w:rsidRDefault="005C0039" w:rsidP="003E2B90">
      <w:pPr>
        <w:rPr>
          <w:lang w:val="en-US"/>
        </w:rPr>
      </w:pPr>
      <w:r w:rsidRPr="005C0039">
        <w:rPr>
          <w:lang w:val="en-US"/>
        </w:rPr>
        <w:t>Example of a Subject DN Certificate:</w:t>
      </w:r>
    </w:p>
    <w:p w14:paraId="72635455" w14:textId="77777777" w:rsidR="005C0039" w:rsidRPr="005C0039" w:rsidRDefault="005C0039" w:rsidP="003E2B90">
      <w:pPr>
        <w:rPr>
          <w:lang w:val="en-US"/>
        </w:rPr>
      </w:pPr>
      <w:proofErr w:type="spellStart"/>
      <w:r w:rsidRPr="005C0039">
        <w:rPr>
          <w:lang w:val="en-US"/>
        </w:rPr>
        <w:t>commonName</w:t>
      </w:r>
      <w:proofErr w:type="spellEnd"/>
      <w:r w:rsidRPr="005C0039">
        <w:rPr>
          <w:lang w:val="en-US"/>
        </w:rPr>
        <w:t>=Tom Test,serialNumber=73040102749,givenName=Tom,surname=Test,countryName=BE</w:t>
      </w:r>
    </w:p>
    <w:p w14:paraId="1339D9D4" w14:textId="77777777" w:rsidR="005C0039" w:rsidRPr="005C0039" w:rsidRDefault="005C0039" w:rsidP="003E2B90">
      <w:pPr>
        <w:rPr>
          <w:lang w:val="en-US"/>
        </w:rPr>
      </w:pPr>
      <w:r w:rsidRPr="005C0039">
        <w:rPr>
          <w:lang w:val="en-US"/>
        </w:rPr>
        <w:t>For the “font”, a number of fonts will be installed and their names documented. Currently there is the DSS default font and a “</w:t>
      </w:r>
      <w:proofErr w:type="spellStart"/>
      <w:r w:rsidRPr="005C0039">
        <w:rPr>
          <w:lang w:val="en-US"/>
        </w:rPr>
        <w:t>freescpt</w:t>
      </w:r>
      <w:proofErr w:type="spellEnd"/>
      <w:r w:rsidRPr="005C0039">
        <w:rPr>
          <w:lang w:val="en-US"/>
        </w:rPr>
        <w:t>” font that resembles handwriting.</w:t>
      </w:r>
    </w:p>
    <w:p w14:paraId="2D665CB4" w14:textId="77777777" w:rsidR="005C0039" w:rsidRPr="005C0039" w:rsidRDefault="005C0039" w:rsidP="003E2B90">
      <w:pPr>
        <w:rPr>
          <w:lang w:val="en-US"/>
        </w:rPr>
      </w:pPr>
      <w:r w:rsidRPr="005C0039">
        <w:rPr>
          <w:lang w:val="en-US"/>
        </w:rPr>
        <w:t>The “</w:t>
      </w:r>
      <w:proofErr w:type="spellStart"/>
      <w:r w:rsidRPr="005C0039">
        <w:rPr>
          <w:lang w:val="en-US"/>
        </w:rPr>
        <w:t>textAlignH</w:t>
      </w:r>
      <w:proofErr w:type="spellEnd"/>
      <w:r w:rsidRPr="005C0039">
        <w:rPr>
          <w:lang w:val="en-US"/>
        </w:rPr>
        <w:t>” is the horizontal text alignment and can be “LEFT”, “CENTER”, “RIGHT”</w:t>
      </w:r>
      <w:r w:rsidRPr="005C0039">
        <w:rPr>
          <w:lang w:val="en-US"/>
        </w:rPr>
        <w:br/>
        <w:t>Default value is “NONE”, see [5]</w:t>
      </w:r>
    </w:p>
    <w:p w14:paraId="4AFF3231" w14:textId="77777777" w:rsidR="005C0039" w:rsidRPr="005C0039" w:rsidRDefault="005C0039" w:rsidP="003E2B90">
      <w:pPr>
        <w:rPr>
          <w:lang w:val="en-US"/>
        </w:rPr>
      </w:pPr>
      <w:r w:rsidRPr="005C0039">
        <w:rPr>
          <w:lang w:val="en-US"/>
        </w:rPr>
        <w:t>The “</w:t>
      </w:r>
      <w:proofErr w:type="spellStart"/>
      <w:r w:rsidRPr="005C0039">
        <w:rPr>
          <w:lang w:val="en-US"/>
        </w:rPr>
        <w:t>textAlignV</w:t>
      </w:r>
      <w:proofErr w:type="spellEnd"/>
      <w:r w:rsidRPr="005C0039">
        <w:rPr>
          <w:lang w:val="en-US"/>
        </w:rPr>
        <w:t xml:space="preserve">” is the vertical text alignment and can be “TOP”, “MIDDLE”, “BOTTOM” </w:t>
      </w:r>
      <w:r w:rsidRPr="005C0039">
        <w:rPr>
          <w:lang w:val="en-US"/>
        </w:rPr>
        <w:br/>
        <w:t>Default value is “NONE”, see [6]</w:t>
      </w:r>
    </w:p>
    <w:p w14:paraId="3B35629C" w14:textId="77777777" w:rsidR="005C0039" w:rsidRPr="005C0039" w:rsidRDefault="005C0039" w:rsidP="003E2B90">
      <w:pPr>
        <w:rPr>
          <w:lang w:val="en-US"/>
        </w:rPr>
      </w:pPr>
      <w:r w:rsidRPr="005C0039">
        <w:rPr>
          <w:lang w:val="en-US"/>
        </w:rPr>
        <w:lastRenderedPageBreak/>
        <w:t>The “</w:t>
      </w:r>
      <w:proofErr w:type="spellStart"/>
      <w:r w:rsidRPr="005C0039">
        <w:rPr>
          <w:lang w:val="en-US"/>
        </w:rPr>
        <w:t>textPos</w:t>
      </w:r>
      <w:proofErr w:type="spellEnd"/>
      <w:r w:rsidRPr="005C0039">
        <w:rPr>
          <w:lang w:val="en-US"/>
        </w:rPr>
        <w:t>” defined the position of the text relative to the image: “TOP”, “BOTTOM”, “LEFT”, “RIGHT”</w:t>
      </w:r>
    </w:p>
    <w:p w14:paraId="0A14C83A" w14:textId="77777777" w:rsidR="005C0039" w:rsidRPr="005C0039" w:rsidRDefault="005C0039" w:rsidP="003E2B90">
      <w:pPr>
        <w:rPr>
          <w:lang w:val="en-US"/>
        </w:rPr>
      </w:pPr>
      <w:r w:rsidRPr="005C0039">
        <w:rPr>
          <w:lang w:val="en-US"/>
        </w:rPr>
        <w:t>The “image” is a base64 image, the type (</w:t>
      </w:r>
      <w:proofErr w:type="spellStart"/>
      <w:r w:rsidRPr="005C0039">
        <w:rPr>
          <w:lang w:val="en-US"/>
        </w:rPr>
        <w:t>png</w:t>
      </w:r>
      <w:proofErr w:type="spellEnd"/>
      <w:r w:rsidRPr="005C0039">
        <w:rPr>
          <w:lang w:val="en-US"/>
        </w:rPr>
        <w:t>, jpg, …) is automatically detected;</w:t>
      </w:r>
      <w:r w:rsidRPr="005C0039">
        <w:rPr>
          <w:lang w:val="en-US"/>
        </w:rPr>
        <w:br/>
        <w:t>or it can be the base64 encoding of the word “default”: "</w:t>
      </w:r>
      <w:proofErr w:type="spellStart"/>
      <w:r w:rsidRPr="005C0039">
        <w:rPr>
          <w:lang w:val="en-US"/>
        </w:rPr>
        <w:t>ZGVmYXVsdA</w:t>
      </w:r>
      <w:proofErr w:type="spellEnd"/>
      <w:r w:rsidRPr="005C0039">
        <w:rPr>
          <w:lang w:val="en-US"/>
        </w:rPr>
        <w:t>==".</w:t>
      </w:r>
    </w:p>
    <w:p w14:paraId="5A520C78" w14:textId="77777777" w:rsidR="005C0039" w:rsidRPr="005C0039" w:rsidRDefault="005C0039" w:rsidP="003E2B90">
      <w:pPr>
        <w:rPr>
          <w:lang w:val="en-US"/>
        </w:rPr>
      </w:pPr>
      <w:r w:rsidRPr="005C0039">
        <w:rPr>
          <w:lang w:val="en-US"/>
        </w:rPr>
        <w:t>In case the “</w:t>
      </w:r>
      <w:proofErr w:type="spellStart"/>
      <w:r w:rsidRPr="005C0039">
        <w:rPr>
          <w:lang w:val="en-US"/>
        </w:rPr>
        <w:t>psfP</w:t>
      </w:r>
      <w:proofErr w:type="spellEnd"/>
      <w:r w:rsidRPr="005C0039">
        <w:rPr>
          <w:lang w:val="en-US"/>
        </w:rPr>
        <w:t xml:space="preserve">” parameter is set to </w:t>
      </w:r>
      <w:r w:rsidRPr="005C0039">
        <w:rPr>
          <w:i/>
          <w:lang w:val="en-US"/>
        </w:rPr>
        <w:t>true</w:t>
      </w:r>
      <w:r w:rsidRPr="005C0039">
        <w:rPr>
          <w:lang w:val="en-US"/>
        </w:rPr>
        <w:t xml:space="preserve"> in the </w:t>
      </w:r>
      <w:proofErr w:type="spellStart"/>
      <w:r w:rsidRPr="005C0039">
        <w:rPr>
          <w:lang w:val="en-US"/>
        </w:rPr>
        <w:t>getTokenForDocument</w:t>
      </w:r>
      <w:proofErr w:type="spellEnd"/>
      <w:r w:rsidRPr="005C0039">
        <w:rPr>
          <w:lang w:val="en-US"/>
        </w:rPr>
        <w:t xml:space="preserve"> call, then the photo of the </w:t>
      </w:r>
      <w:proofErr w:type="spellStart"/>
      <w:r w:rsidRPr="005C0039">
        <w:rPr>
          <w:lang w:val="en-US"/>
        </w:rPr>
        <w:t>eID</w:t>
      </w:r>
      <w:proofErr w:type="spellEnd"/>
      <w:r w:rsidRPr="005C0039">
        <w:rPr>
          <w:lang w:val="en-US"/>
        </w:rPr>
        <w:t xml:space="preserve"> card is used and the “image” value in the PSP is ignored.</w:t>
      </w:r>
    </w:p>
    <w:p w14:paraId="18B548AA" w14:textId="77777777" w:rsidR="005C0039" w:rsidRPr="005C0039" w:rsidRDefault="005C0039" w:rsidP="003E2B90">
      <w:pPr>
        <w:rPr>
          <w:lang w:val="en-US"/>
        </w:rPr>
      </w:pPr>
      <w:r w:rsidRPr="005C0039">
        <w:rPr>
          <w:lang w:val="en-US"/>
        </w:rPr>
        <w:t>All values are optional; in case of absence a default is used. If no “image” is specified then no image is used.</w:t>
      </w:r>
    </w:p>
    <w:p w14:paraId="7DB158E7" w14:textId="77777777" w:rsidR="005C0039" w:rsidRPr="003E2B90" w:rsidRDefault="005C0039" w:rsidP="003E2B90">
      <w:pPr>
        <w:rPr>
          <w:b/>
          <w:bCs/>
          <w:lang w:val="en-US"/>
        </w:rPr>
      </w:pPr>
      <w:r w:rsidRPr="003E2B90">
        <w:rPr>
          <w:b/>
          <w:bCs/>
          <w:lang w:val="en-US"/>
        </w:rPr>
        <w:t>3. Example query parameters in the redirect URL to BOSA</w:t>
      </w:r>
    </w:p>
    <w:p w14:paraId="17AC8A22" w14:textId="77777777" w:rsidR="005C0039" w:rsidRPr="003E2B90" w:rsidRDefault="005C0039" w:rsidP="0028645C">
      <w:pPr>
        <w:pStyle w:val="Lijstalinea"/>
        <w:numPr>
          <w:ilvl w:val="0"/>
          <w:numId w:val="23"/>
        </w:numPr>
        <w:rPr>
          <w:lang w:val="en-US"/>
        </w:rPr>
      </w:pPr>
      <w:proofErr w:type="spellStart"/>
      <w:r w:rsidRPr="003E2B90">
        <w:rPr>
          <w:lang w:val="en-US"/>
        </w:rPr>
        <w:t>psfN</w:t>
      </w:r>
      <w:proofErr w:type="spellEnd"/>
      <w:r w:rsidRPr="003E2B90">
        <w:rPr>
          <w:lang w:val="en-US"/>
        </w:rPr>
        <w:t>=signature_1        # PDF signature field name</w:t>
      </w:r>
    </w:p>
    <w:p w14:paraId="513C09B3" w14:textId="77777777" w:rsidR="005C0039" w:rsidRPr="003E2B90" w:rsidRDefault="005C0039" w:rsidP="0028645C">
      <w:pPr>
        <w:pStyle w:val="Lijstalinea"/>
        <w:numPr>
          <w:ilvl w:val="0"/>
          <w:numId w:val="23"/>
        </w:numPr>
        <w:rPr>
          <w:lang w:val="en-US"/>
        </w:rPr>
      </w:pPr>
      <w:proofErr w:type="spellStart"/>
      <w:r w:rsidRPr="003E2B90">
        <w:rPr>
          <w:lang w:val="en-US"/>
        </w:rPr>
        <w:t>psfC</w:t>
      </w:r>
      <w:proofErr w:type="spellEnd"/>
      <w:r w:rsidRPr="003E2B90">
        <w:rPr>
          <w:lang w:val="en-US"/>
        </w:rPr>
        <w:t xml:space="preserve">=1,200,50,300,50    # PDF signature field coordinates: </w:t>
      </w:r>
      <w:proofErr w:type="spellStart"/>
      <w:r w:rsidRPr="003E2B90">
        <w:rPr>
          <w:lang w:val="en-US"/>
        </w:rPr>
        <w:t>page,x,y,width,height</w:t>
      </w:r>
      <w:proofErr w:type="spellEnd"/>
    </w:p>
    <w:p w14:paraId="2FF5ABA8" w14:textId="4121671F" w:rsidR="005C0039" w:rsidRPr="003E2B90" w:rsidRDefault="005C0039" w:rsidP="0028645C">
      <w:pPr>
        <w:pStyle w:val="Lijstalinea"/>
        <w:numPr>
          <w:ilvl w:val="0"/>
          <w:numId w:val="23"/>
        </w:numPr>
        <w:rPr>
          <w:lang w:val="en-US"/>
        </w:rPr>
      </w:pPr>
      <w:proofErr w:type="spellStart"/>
      <w:r w:rsidRPr="003E2B90">
        <w:rPr>
          <w:lang w:val="en-US"/>
        </w:rPr>
        <w:t>psfP</w:t>
      </w:r>
      <w:proofErr w:type="spellEnd"/>
      <w:r w:rsidRPr="003E2B90">
        <w:rPr>
          <w:lang w:val="en-US"/>
        </w:rPr>
        <w:t xml:space="preserve">=true               # if the photo should be read from the </w:t>
      </w:r>
      <w:proofErr w:type="spellStart"/>
      <w:r w:rsidRPr="003E2B90">
        <w:rPr>
          <w:lang w:val="en-US"/>
        </w:rPr>
        <w:t>eID</w:t>
      </w:r>
      <w:proofErr w:type="spellEnd"/>
      <w:r w:rsidRPr="003E2B90">
        <w:rPr>
          <w:lang w:val="en-US"/>
        </w:rPr>
        <w:t xml:space="preserve"> and used in the signature field</w:t>
      </w:r>
      <w:r w:rsidR="00AD38A2">
        <w:rPr>
          <w:lang w:val="en-US"/>
        </w:rPr>
        <w:t xml:space="preserve"> </w:t>
      </w:r>
      <w:r w:rsidRPr="003E2B90">
        <w:rPr>
          <w:lang w:val="en-US"/>
        </w:rPr>
        <w:t>(this is because the token can't be parsed by the front-end)</w:t>
      </w:r>
    </w:p>
    <w:p w14:paraId="7EC70C2B" w14:textId="77777777" w:rsidR="005C0039" w:rsidRPr="000E3CA3" w:rsidRDefault="005C0039" w:rsidP="003E2B90">
      <w:proofErr w:type="spellStart"/>
      <w:r w:rsidRPr="000E3CA3">
        <w:t>Remarks</w:t>
      </w:r>
      <w:proofErr w:type="spellEnd"/>
      <w:r w:rsidRPr="000E3CA3">
        <w:t>:</w:t>
      </w:r>
    </w:p>
    <w:p w14:paraId="352ABA0B" w14:textId="77777777" w:rsidR="005C0039" w:rsidRPr="003E2B90" w:rsidRDefault="005C0039" w:rsidP="0028645C">
      <w:pPr>
        <w:pStyle w:val="Lijstalinea"/>
        <w:numPr>
          <w:ilvl w:val="0"/>
          <w:numId w:val="24"/>
        </w:numPr>
        <w:rPr>
          <w:lang w:val="en-US"/>
        </w:rPr>
      </w:pPr>
      <w:proofErr w:type="spellStart"/>
      <w:r w:rsidRPr="003E2B90">
        <w:rPr>
          <w:lang w:val="en-US"/>
        </w:rPr>
        <w:t>psfN</w:t>
      </w:r>
      <w:proofErr w:type="spellEnd"/>
      <w:r w:rsidRPr="003E2B90">
        <w:rPr>
          <w:lang w:val="en-US"/>
        </w:rPr>
        <w:t xml:space="preserve"> and </w:t>
      </w:r>
      <w:proofErr w:type="spellStart"/>
      <w:r w:rsidRPr="003E2B90">
        <w:rPr>
          <w:lang w:val="en-US"/>
        </w:rPr>
        <w:t>psfC</w:t>
      </w:r>
      <w:proofErr w:type="spellEnd"/>
      <w:r w:rsidRPr="003E2B90">
        <w:rPr>
          <w:lang w:val="en-US"/>
        </w:rPr>
        <w:t xml:space="preserve"> cannot be used together</w:t>
      </w:r>
    </w:p>
    <w:p w14:paraId="43300B8B" w14:textId="77777777" w:rsidR="005C0039" w:rsidRPr="003E2B90" w:rsidRDefault="005C0039" w:rsidP="0028645C">
      <w:pPr>
        <w:pStyle w:val="Lijstalinea"/>
        <w:numPr>
          <w:ilvl w:val="0"/>
          <w:numId w:val="24"/>
        </w:numPr>
        <w:rPr>
          <w:lang w:val="en-US"/>
        </w:rPr>
      </w:pPr>
      <w:r w:rsidRPr="003E2B90">
        <w:rPr>
          <w:lang w:val="en-US"/>
        </w:rPr>
        <w:t xml:space="preserve">In case of </w:t>
      </w:r>
      <w:proofErr w:type="spellStart"/>
      <w:r w:rsidRPr="003E2B90">
        <w:rPr>
          <w:lang w:val="en-US"/>
        </w:rPr>
        <w:t>psfN</w:t>
      </w:r>
      <w:proofErr w:type="spellEnd"/>
      <w:r w:rsidRPr="003E2B90">
        <w:rPr>
          <w:lang w:val="en-US"/>
        </w:rPr>
        <w:t>, the PDF should contain a visible signature field with this value</w:t>
      </w:r>
    </w:p>
    <w:p w14:paraId="25379B48" w14:textId="77777777" w:rsidR="005C0039" w:rsidRPr="003E2B90" w:rsidRDefault="005C0039" w:rsidP="0028645C">
      <w:pPr>
        <w:pStyle w:val="Lijstalinea"/>
        <w:numPr>
          <w:ilvl w:val="0"/>
          <w:numId w:val="24"/>
        </w:numPr>
        <w:rPr>
          <w:lang w:val="en-US"/>
        </w:rPr>
      </w:pPr>
      <w:r w:rsidRPr="003E2B90">
        <w:rPr>
          <w:lang w:val="en-US"/>
        </w:rPr>
        <w:t xml:space="preserve">If (a) visible signature field(s) is/are present, then either </w:t>
      </w:r>
      <w:proofErr w:type="spellStart"/>
      <w:r w:rsidRPr="003E2B90">
        <w:rPr>
          <w:lang w:val="en-US"/>
        </w:rPr>
        <w:t>psfN</w:t>
      </w:r>
      <w:proofErr w:type="spellEnd"/>
      <w:r w:rsidRPr="003E2B90">
        <w:rPr>
          <w:lang w:val="en-US"/>
        </w:rPr>
        <w:t xml:space="preserve"> or </w:t>
      </w:r>
      <w:proofErr w:type="spellStart"/>
      <w:r w:rsidRPr="003E2B90">
        <w:rPr>
          <w:lang w:val="en-US"/>
        </w:rPr>
        <w:t>psfC</w:t>
      </w:r>
      <w:proofErr w:type="spellEnd"/>
      <w:r w:rsidRPr="003E2B90">
        <w:rPr>
          <w:lang w:val="en-US"/>
        </w:rPr>
        <w:t xml:space="preserve"> must be specified</w:t>
      </w:r>
    </w:p>
    <w:p w14:paraId="5A6473BF" w14:textId="77777777" w:rsidR="005C0039" w:rsidRPr="003E2B90" w:rsidRDefault="005C0039" w:rsidP="003E2B90">
      <w:pPr>
        <w:rPr>
          <w:b/>
          <w:bCs/>
        </w:rPr>
      </w:pPr>
      <w:r w:rsidRPr="003E2B90">
        <w:rPr>
          <w:b/>
          <w:bCs/>
        </w:rPr>
        <w:t xml:space="preserve">4. </w:t>
      </w:r>
      <w:proofErr w:type="spellStart"/>
      <w:r w:rsidRPr="003E2B90">
        <w:rPr>
          <w:b/>
          <w:bCs/>
        </w:rPr>
        <w:t>Current</w:t>
      </w:r>
      <w:proofErr w:type="spellEnd"/>
      <w:r w:rsidRPr="003E2B90">
        <w:rPr>
          <w:b/>
          <w:bCs/>
        </w:rPr>
        <w:t xml:space="preserve"> </w:t>
      </w:r>
      <w:proofErr w:type="spellStart"/>
      <w:r w:rsidRPr="003E2B90">
        <w:rPr>
          <w:b/>
          <w:bCs/>
        </w:rPr>
        <w:t>restrictions</w:t>
      </w:r>
      <w:proofErr w:type="spellEnd"/>
      <w:r w:rsidRPr="003E2B90">
        <w:rPr>
          <w:b/>
          <w:bCs/>
        </w:rPr>
        <w:t>:</w:t>
      </w:r>
    </w:p>
    <w:p w14:paraId="5AB94D69" w14:textId="77777777" w:rsidR="005C0039" w:rsidRPr="003E2B90" w:rsidRDefault="005C0039" w:rsidP="0028645C">
      <w:pPr>
        <w:pStyle w:val="Lijstalinea"/>
        <w:numPr>
          <w:ilvl w:val="0"/>
          <w:numId w:val="25"/>
        </w:numPr>
        <w:rPr>
          <w:lang w:val="en-US"/>
        </w:rPr>
      </w:pPr>
      <w:r w:rsidRPr="003E2B90">
        <w:rPr>
          <w:lang w:val="en-US"/>
        </w:rPr>
        <w:t>With the default font, the “</w:t>
      </w:r>
      <w:proofErr w:type="spellStart"/>
      <w:r w:rsidRPr="003E2B90">
        <w:rPr>
          <w:lang w:val="en-US"/>
        </w:rPr>
        <w:t>textSize</w:t>
      </w:r>
      <w:proofErr w:type="spellEnd"/>
      <w:r w:rsidRPr="003E2B90">
        <w:rPr>
          <w:lang w:val="en-US"/>
        </w:rPr>
        <w:t>” parameter seems to be ignored</w:t>
      </w:r>
    </w:p>
    <w:p w14:paraId="11DBABFC" w14:textId="77777777" w:rsidR="005C0039" w:rsidRPr="003E2B90" w:rsidRDefault="005C0039" w:rsidP="0028645C">
      <w:pPr>
        <w:pStyle w:val="Lijstalinea"/>
        <w:numPr>
          <w:ilvl w:val="0"/>
          <w:numId w:val="25"/>
        </w:numPr>
        <w:rPr>
          <w:lang w:val="en-US"/>
        </w:rPr>
      </w:pPr>
      <w:r w:rsidRPr="003E2B90">
        <w:rPr>
          <w:lang w:val="en-US"/>
        </w:rPr>
        <w:t>The “</w:t>
      </w:r>
      <w:proofErr w:type="spellStart"/>
      <w:r w:rsidRPr="003E2B90">
        <w:rPr>
          <w:lang w:val="en-US"/>
        </w:rPr>
        <w:t>freescpt</w:t>
      </w:r>
      <w:proofErr w:type="spellEnd"/>
      <w:r w:rsidRPr="003E2B90">
        <w:rPr>
          <w:lang w:val="en-US"/>
        </w:rPr>
        <w:t>” font is not by default installed on Linux</w:t>
      </w:r>
    </w:p>
    <w:p w14:paraId="3361992C" w14:textId="77777777" w:rsidR="005C0039" w:rsidRPr="003E2B90" w:rsidRDefault="005C0039" w:rsidP="0028645C">
      <w:pPr>
        <w:pStyle w:val="Lijstalinea"/>
        <w:numPr>
          <w:ilvl w:val="0"/>
          <w:numId w:val="25"/>
        </w:numPr>
        <w:rPr>
          <w:lang w:val="en-US"/>
        </w:rPr>
      </w:pPr>
      <w:r w:rsidRPr="003E2B90">
        <w:rPr>
          <w:lang w:val="en-US"/>
        </w:rPr>
        <w:t>When the image is on top or below the text, it expands or contracts horizontally in order to take the full width</w:t>
      </w:r>
    </w:p>
    <w:p w14:paraId="423DF06C" w14:textId="77777777" w:rsidR="005C0039" w:rsidRPr="005C0039" w:rsidRDefault="005C0039" w:rsidP="003E2B90">
      <w:pPr>
        <w:rPr>
          <w:lang w:val="en-US"/>
        </w:rPr>
      </w:pPr>
      <w:r w:rsidRPr="005C0039">
        <w:rPr>
          <w:lang w:val="en-US"/>
        </w:rPr>
        <w:t>Request user to validate lecture of the document before signing</w:t>
      </w:r>
    </w:p>
    <w:p w14:paraId="5D3D24FE" w14:textId="77777777" w:rsidR="005C0039" w:rsidRPr="005C0039" w:rsidRDefault="005C0039" w:rsidP="003E2B90">
      <w:pPr>
        <w:pStyle w:val="Kop3"/>
        <w:rPr>
          <w:lang w:val="en-US"/>
        </w:rPr>
      </w:pPr>
      <w:bookmarkStart w:id="48" w:name="_Toc94631787"/>
      <w:bookmarkStart w:id="49" w:name="_Toc95480258"/>
      <w:r w:rsidRPr="005C0039">
        <w:rPr>
          <w:lang w:val="en-US"/>
        </w:rPr>
        <w:t>3.7.  Add signing policies</w:t>
      </w:r>
      <w:bookmarkEnd w:id="48"/>
      <w:bookmarkEnd w:id="49"/>
    </w:p>
    <w:p w14:paraId="0DC1023D" w14:textId="77777777" w:rsidR="005C0039" w:rsidRPr="005C0039" w:rsidRDefault="005C0039" w:rsidP="005C0039">
      <w:pPr>
        <w:rPr>
          <w:lang w:val="en-US"/>
        </w:rPr>
      </w:pPr>
      <w:r w:rsidRPr="005C0039">
        <w:rPr>
          <w:lang w:val="en-US"/>
        </w:rPr>
        <w:t>This option is only valid when signing an XML. Whether the signing part of the XML should include signing policies. A set of parameters can be added to the "</w:t>
      </w:r>
      <w:proofErr w:type="spellStart"/>
      <w:r w:rsidRPr="005C0039">
        <w:rPr>
          <w:lang w:val="en-US"/>
        </w:rPr>
        <w:t>getTokenForDocument</w:t>
      </w:r>
      <w:proofErr w:type="spellEnd"/>
      <w:r w:rsidRPr="005C0039">
        <w:rPr>
          <w:lang w:val="en-US"/>
        </w:rPr>
        <w:t>" call.</w:t>
      </w:r>
    </w:p>
    <w:p w14:paraId="407F8918" w14:textId="77777777" w:rsidR="005C0039" w:rsidRPr="005C0039" w:rsidRDefault="005C0039" w:rsidP="0028645C">
      <w:pPr>
        <w:pStyle w:val="Lijstalinea"/>
        <w:numPr>
          <w:ilvl w:val="0"/>
          <w:numId w:val="26"/>
        </w:numPr>
        <w:spacing w:after="200" w:line="276" w:lineRule="auto"/>
        <w:rPr>
          <w:lang w:val="en-US"/>
        </w:rPr>
      </w:pPr>
      <w:proofErr w:type="spellStart"/>
      <w:r w:rsidRPr="005C0039">
        <w:rPr>
          <w:lang w:val="en-US"/>
        </w:rPr>
        <w:lastRenderedPageBreak/>
        <w:t>policyId</w:t>
      </w:r>
      <w:proofErr w:type="spellEnd"/>
      <w:r w:rsidRPr="005C0039">
        <w:rPr>
          <w:lang w:val="en-US"/>
        </w:rPr>
        <w:t>: string containing the URL of the signature policies. This URL must be public and immutable since it is part of the signature, and must be accessible during signature validation.</w:t>
      </w:r>
    </w:p>
    <w:p w14:paraId="77BB3AA0" w14:textId="77777777" w:rsidR="005C0039" w:rsidRPr="005C0039" w:rsidRDefault="005C0039" w:rsidP="0028645C">
      <w:pPr>
        <w:pStyle w:val="Lijstalinea"/>
        <w:numPr>
          <w:ilvl w:val="0"/>
          <w:numId w:val="26"/>
        </w:numPr>
        <w:spacing w:after="200" w:line="276" w:lineRule="auto"/>
        <w:rPr>
          <w:lang w:val="en-US"/>
        </w:rPr>
      </w:pPr>
      <w:proofErr w:type="spellStart"/>
      <w:r w:rsidRPr="005C0039">
        <w:rPr>
          <w:lang w:val="en-US"/>
        </w:rPr>
        <w:t>policyDescription</w:t>
      </w:r>
      <w:proofErr w:type="spellEnd"/>
      <w:r w:rsidRPr="005C0039">
        <w:rPr>
          <w:lang w:val="en-US"/>
        </w:rPr>
        <w:t>: string containing a "short" description.</w:t>
      </w:r>
    </w:p>
    <w:p w14:paraId="64C51551" w14:textId="77777777" w:rsidR="005C0039" w:rsidRPr="005C0039" w:rsidRDefault="005C0039" w:rsidP="0028645C">
      <w:pPr>
        <w:pStyle w:val="Lijstalinea"/>
        <w:numPr>
          <w:ilvl w:val="0"/>
          <w:numId w:val="26"/>
        </w:numPr>
        <w:spacing w:after="200" w:line="276" w:lineRule="auto"/>
        <w:rPr>
          <w:lang w:val="en-US"/>
        </w:rPr>
      </w:pPr>
      <w:proofErr w:type="spellStart"/>
      <w:r w:rsidRPr="005C0039">
        <w:rPr>
          <w:lang w:val="en-US"/>
        </w:rPr>
        <w:t>policyDigestAlgorithm</w:t>
      </w:r>
      <w:proofErr w:type="spellEnd"/>
      <w:r w:rsidRPr="005C0039">
        <w:rPr>
          <w:lang w:val="en-US"/>
        </w:rPr>
        <w:t>: string containing the hashing algorithm to hash the signature policies file referenced in the “</w:t>
      </w:r>
      <w:proofErr w:type="spellStart"/>
      <w:r w:rsidRPr="005C0039">
        <w:rPr>
          <w:lang w:val="en-US"/>
        </w:rPr>
        <w:t>policyId</w:t>
      </w:r>
      <w:proofErr w:type="spellEnd"/>
      <w:r w:rsidRPr="005C0039">
        <w:rPr>
          <w:lang w:val="en-US"/>
        </w:rPr>
        <w:t>” parameter.</w:t>
      </w:r>
    </w:p>
    <w:p w14:paraId="7655C193" w14:textId="622CECB1" w:rsidR="005C0039" w:rsidRPr="005C0039" w:rsidRDefault="005C0039" w:rsidP="005C0039">
      <w:pPr>
        <w:rPr>
          <w:lang w:val="en-US"/>
        </w:rPr>
      </w:pPr>
      <w:r w:rsidRPr="005C0039">
        <w:rPr>
          <w:lang w:val="en-US"/>
        </w:rPr>
        <w:t>If you wish to add a signing policy, then both "</w:t>
      </w:r>
      <w:proofErr w:type="spellStart"/>
      <w:r w:rsidRPr="005C0039">
        <w:rPr>
          <w:lang w:val="en-US"/>
        </w:rPr>
        <w:t>policyId</w:t>
      </w:r>
      <w:proofErr w:type="spellEnd"/>
      <w:r w:rsidRPr="005C0039">
        <w:rPr>
          <w:lang w:val="en-US"/>
        </w:rPr>
        <w:t>" and "</w:t>
      </w:r>
      <w:proofErr w:type="spellStart"/>
      <w:r w:rsidRPr="005C0039">
        <w:rPr>
          <w:lang w:val="en-US"/>
        </w:rPr>
        <w:t>policyDigestAlgorithm</w:t>
      </w:r>
      <w:proofErr w:type="spellEnd"/>
      <w:r w:rsidRPr="005C0039">
        <w:rPr>
          <w:lang w:val="en-US"/>
        </w:rPr>
        <w:t>" must be provided. "</w:t>
      </w:r>
      <w:proofErr w:type="spellStart"/>
      <w:r w:rsidRPr="005C0039">
        <w:rPr>
          <w:lang w:val="en-US"/>
        </w:rPr>
        <w:t>policyDescription</w:t>
      </w:r>
      <w:proofErr w:type="spellEnd"/>
      <w:r w:rsidRPr="005C0039">
        <w:rPr>
          <w:lang w:val="en-US"/>
        </w:rPr>
        <w:t>" is optional.</w:t>
      </w:r>
    </w:p>
    <w:p w14:paraId="52F01B9D"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lang w:val="en-US"/>
        </w:rPr>
      </w:pPr>
      <w:r w:rsidRPr="005C0039">
        <w:rPr>
          <w:rFonts w:ascii="Calibri Light" w:eastAsia="Calibri" w:hAnsi="Calibri Light" w:cs="Calibri Light"/>
          <w:lang w:val="en-US"/>
        </w:rPr>
        <w:t>{</w:t>
      </w:r>
    </w:p>
    <w:p w14:paraId="60602F93"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i/>
          <w:iCs/>
          <w:lang w:val="en-US"/>
        </w:rPr>
      </w:pPr>
      <w:r w:rsidRPr="005C0039">
        <w:rPr>
          <w:rFonts w:ascii="Calibri Light" w:eastAsia="Calibri" w:hAnsi="Calibri Light" w:cs="Calibri Light"/>
          <w:i/>
          <w:iCs/>
          <w:lang w:val="en-US"/>
        </w:rPr>
        <w:t xml:space="preserve">  "name": "</w:t>
      </w:r>
      <w:proofErr w:type="spellStart"/>
      <w:r w:rsidRPr="005C0039">
        <w:rPr>
          <w:rFonts w:ascii="Calibri Light" w:eastAsia="Calibri" w:hAnsi="Calibri Light" w:cs="Calibri Light"/>
          <w:i/>
          <w:iCs/>
          <w:lang w:val="en-US"/>
        </w:rPr>
        <w:t>minfin</w:t>
      </w:r>
      <w:proofErr w:type="spellEnd"/>
      <w:r w:rsidRPr="005C0039">
        <w:rPr>
          <w:rFonts w:ascii="Calibri Light" w:eastAsia="Calibri" w:hAnsi="Calibri Light" w:cs="Calibri Light"/>
          <w:i/>
          <w:iCs/>
          <w:lang w:val="en-US"/>
        </w:rPr>
        <w:t>",</w:t>
      </w:r>
    </w:p>
    <w:p w14:paraId="650DF690"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lang w:val="en-US"/>
        </w:rPr>
      </w:pPr>
      <w:r w:rsidRPr="005C0039">
        <w:rPr>
          <w:rFonts w:ascii="Calibri Light" w:eastAsia="Calibri" w:hAnsi="Calibri Light" w:cs="Calibri Light"/>
          <w:i/>
          <w:lang w:val="en-US"/>
        </w:rPr>
        <w:t xml:space="preserve">  "pwd":"U84SnLEQvp",</w:t>
      </w:r>
    </w:p>
    <w:p w14:paraId="63B8DC2F"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in":"test.pdf</w:t>
      </w:r>
      <w:proofErr w:type="spellEnd"/>
      <w:r w:rsidRPr="005C0039">
        <w:rPr>
          <w:rFonts w:ascii="Calibri Light" w:eastAsia="Calibri" w:hAnsi="Calibri Light" w:cs="Calibri Light"/>
          <w:i/>
          <w:lang w:val="en-US"/>
        </w:rPr>
        <w:t>",</w:t>
      </w:r>
    </w:p>
    <w:p w14:paraId="45E3EA2A"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539B2719"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policyId</w:t>
      </w:r>
      <w:proofErr w:type="spellEnd"/>
      <w:r w:rsidRPr="005C0039">
        <w:rPr>
          <w:rFonts w:ascii="Calibri Light" w:eastAsia="Calibri" w:hAnsi="Calibri Light" w:cs="Calibri Light"/>
          <w:b/>
          <w:bCs/>
          <w:i/>
          <w:lang w:val="en-US"/>
        </w:rPr>
        <w:t>": "http://[</w:t>
      </w:r>
      <w:proofErr w:type="spellStart"/>
      <w:r w:rsidRPr="005C0039">
        <w:rPr>
          <w:rFonts w:ascii="Calibri Light" w:eastAsia="Calibri" w:hAnsi="Calibri Light" w:cs="Calibri Light"/>
          <w:b/>
          <w:bCs/>
          <w:i/>
          <w:lang w:val="en-US"/>
        </w:rPr>
        <w:t>url</w:t>
      </w:r>
      <w:proofErr w:type="spellEnd"/>
      <w:r w:rsidRPr="005C0039">
        <w:rPr>
          <w:rFonts w:ascii="Calibri Light" w:eastAsia="Calibri" w:hAnsi="Calibri Light" w:cs="Calibri Light"/>
          <w:b/>
          <w:bCs/>
          <w:i/>
          <w:lang w:val="en-US"/>
        </w:rPr>
        <w:t xml:space="preserve"> to the signing policies file].pdf",</w:t>
      </w:r>
    </w:p>
    <w:p w14:paraId="0237BBC2"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policyDescription</w:t>
      </w:r>
      <w:proofErr w:type="spellEnd"/>
      <w:r w:rsidRPr="005C0039">
        <w:rPr>
          <w:rFonts w:ascii="Calibri Light" w:eastAsia="Calibri" w:hAnsi="Calibri Light" w:cs="Calibri Light"/>
          <w:b/>
          <w:bCs/>
          <w:i/>
          <w:lang w:val="en-US"/>
        </w:rPr>
        <w:t>": "Policy Description",</w:t>
      </w:r>
    </w:p>
    <w:p w14:paraId="2F2AB481"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policyDigestAlgorithm</w:t>
      </w:r>
      <w:proofErr w:type="spellEnd"/>
      <w:r w:rsidRPr="005C0039">
        <w:rPr>
          <w:rFonts w:ascii="Calibri Light" w:eastAsia="Calibri" w:hAnsi="Calibri Light" w:cs="Calibri Light"/>
          <w:b/>
          <w:bCs/>
          <w:i/>
          <w:lang w:val="en-US"/>
        </w:rPr>
        <w:t>": "SHA512"</w:t>
      </w:r>
    </w:p>
    <w:p w14:paraId="145B8718"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165A601D" w14:textId="77777777" w:rsidR="005C0039" w:rsidRPr="005C0039" w:rsidRDefault="005C0039" w:rsidP="003E2B90">
      <w:pPr>
        <w:pStyle w:val="Kop3"/>
        <w:rPr>
          <w:lang w:val="en-US"/>
        </w:rPr>
      </w:pPr>
      <w:bookmarkStart w:id="50" w:name="_Toc94631788"/>
      <w:bookmarkStart w:id="51" w:name="_Toc95480259"/>
      <w:r w:rsidRPr="005C0039">
        <w:rPr>
          <w:lang w:val="en-US"/>
        </w:rPr>
        <w:t>3.8. Ask the user to validate the reading of the document before signing</w:t>
      </w:r>
      <w:bookmarkEnd w:id="50"/>
      <w:bookmarkEnd w:id="51"/>
    </w:p>
    <w:p w14:paraId="2425FB73" w14:textId="77777777" w:rsidR="005C0039" w:rsidRPr="005C0039" w:rsidRDefault="005C0039" w:rsidP="003E2B90">
      <w:pPr>
        <w:rPr>
          <w:lang w:val="en-US"/>
        </w:rPr>
      </w:pPr>
      <w:r w:rsidRPr="005C0039">
        <w:rPr>
          <w:lang w:val="en-US"/>
        </w:rPr>
        <w:t>By default, the user signing the document will not be prompted to confirm reading the document before signing. If this is not desired and the user needs to confirm the read, a "</w:t>
      </w:r>
      <w:proofErr w:type="spellStart"/>
      <w:r w:rsidRPr="005C0039">
        <w:rPr>
          <w:lang w:val="en-US"/>
        </w:rPr>
        <w:t>requestDocumentReadConfirm</w:t>
      </w:r>
      <w:proofErr w:type="spellEnd"/>
      <w:r w:rsidRPr="005C0039">
        <w:rPr>
          <w:lang w:val="en-US"/>
        </w:rPr>
        <w:t>" parameter can be added to the "</w:t>
      </w:r>
      <w:proofErr w:type="spellStart"/>
      <w:r w:rsidRPr="005C0039">
        <w:rPr>
          <w:lang w:val="en-US"/>
        </w:rPr>
        <w:t>getTokenForDocument</w:t>
      </w:r>
      <w:proofErr w:type="spellEnd"/>
      <w:r w:rsidRPr="005C0039">
        <w:rPr>
          <w:lang w:val="en-US"/>
        </w:rPr>
        <w:t>" call, with its value set to "true":</w:t>
      </w:r>
    </w:p>
    <w:p w14:paraId="602C261E" w14:textId="77777777" w:rsidR="005C0039" w:rsidRPr="000E3CA3"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rPr>
      </w:pPr>
      <w:r w:rsidRPr="000E3CA3">
        <w:rPr>
          <w:rFonts w:ascii="Calibri Light" w:eastAsia="Calibri" w:hAnsi="Calibri Light" w:cs="Calibri Light"/>
        </w:rPr>
        <w:t>{</w:t>
      </w:r>
    </w:p>
    <w:p w14:paraId="18BF47B5" w14:textId="77777777" w:rsidR="005C0039" w:rsidRPr="000E3CA3"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i/>
          <w:iCs/>
        </w:rPr>
      </w:pPr>
      <w:r w:rsidRPr="000E3CA3">
        <w:rPr>
          <w:rFonts w:ascii="Calibri Light" w:eastAsia="Calibri" w:hAnsi="Calibri Light" w:cs="Calibri Light"/>
          <w:i/>
          <w:iCs/>
        </w:rPr>
        <w:t xml:space="preserve">  "name": "</w:t>
      </w:r>
      <w:proofErr w:type="spellStart"/>
      <w:r w:rsidRPr="000E3CA3">
        <w:rPr>
          <w:rFonts w:ascii="Calibri Light" w:eastAsia="Calibri" w:hAnsi="Calibri Light" w:cs="Calibri Light"/>
          <w:i/>
          <w:iCs/>
        </w:rPr>
        <w:t>minfin</w:t>
      </w:r>
      <w:proofErr w:type="spellEnd"/>
      <w:r w:rsidRPr="000E3CA3">
        <w:rPr>
          <w:rFonts w:ascii="Calibri Light" w:eastAsia="Calibri" w:hAnsi="Calibri Light" w:cs="Calibri Light"/>
          <w:i/>
          <w:iCs/>
        </w:rPr>
        <w:t>",</w:t>
      </w:r>
    </w:p>
    <w:p w14:paraId="7D2EB96D" w14:textId="77777777" w:rsidR="005C0039" w:rsidRPr="000E3CA3"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0E3CA3">
        <w:rPr>
          <w:rFonts w:ascii="Calibri Light" w:eastAsia="Calibri" w:hAnsi="Calibri Light" w:cs="Calibri Light"/>
          <w:i/>
        </w:rPr>
        <w:t xml:space="preserve">  "pwd":"U84SnLEQvp",</w:t>
      </w:r>
    </w:p>
    <w:p w14:paraId="048C802A" w14:textId="77777777" w:rsidR="005C0039" w:rsidRPr="000E3CA3"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rPr>
      </w:pPr>
      <w:r w:rsidRPr="000E3CA3">
        <w:rPr>
          <w:rFonts w:ascii="Calibri Light" w:eastAsia="Calibri" w:hAnsi="Calibri Light" w:cs="Calibri Light"/>
          <w:i/>
        </w:rPr>
        <w:t xml:space="preserve">  "</w:t>
      </w:r>
      <w:proofErr w:type="spellStart"/>
      <w:r w:rsidRPr="000E3CA3">
        <w:rPr>
          <w:rFonts w:ascii="Calibri Light" w:eastAsia="Calibri" w:hAnsi="Calibri Light" w:cs="Calibri Light"/>
          <w:i/>
        </w:rPr>
        <w:t>in":"test.pdf</w:t>
      </w:r>
      <w:proofErr w:type="spellEnd"/>
      <w:r w:rsidRPr="000E3CA3">
        <w:rPr>
          <w:rFonts w:ascii="Calibri Light" w:eastAsia="Calibri" w:hAnsi="Calibri Light" w:cs="Calibri Light"/>
          <w:i/>
        </w:rPr>
        <w:t>",</w:t>
      </w:r>
    </w:p>
    <w:p w14:paraId="1D1D7E96"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0F8E043B"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r w:rsidRPr="005C0039">
        <w:rPr>
          <w:lang w:val="en-US"/>
        </w:rPr>
        <w:t xml:space="preserve"> </w:t>
      </w:r>
      <w:proofErr w:type="spellStart"/>
      <w:r w:rsidRPr="005C0039">
        <w:rPr>
          <w:rFonts w:ascii="Calibri Light" w:eastAsia="Calibri" w:hAnsi="Calibri Light" w:cs="Calibri Light"/>
          <w:b/>
          <w:bCs/>
          <w:i/>
          <w:lang w:val="en-US"/>
        </w:rPr>
        <w:t>requestDocumentReadConfirm</w:t>
      </w:r>
      <w:proofErr w:type="spellEnd"/>
      <w:r w:rsidRPr="005C0039">
        <w:rPr>
          <w:rFonts w:ascii="Calibri Light" w:eastAsia="Calibri" w:hAnsi="Calibri Light" w:cs="Calibri Light"/>
          <w:b/>
          <w:bCs/>
          <w:i/>
          <w:lang w:val="en-US"/>
        </w:rPr>
        <w:t>": true,</w:t>
      </w:r>
    </w:p>
    <w:p w14:paraId="564506B3"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311EF4DE" w14:textId="77777777" w:rsidR="005C0039" w:rsidRPr="005C0039" w:rsidRDefault="005C0039" w:rsidP="00AD38A2">
      <w:pPr>
        <w:pStyle w:val="Kop3"/>
        <w:rPr>
          <w:lang w:val="en-US"/>
        </w:rPr>
      </w:pPr>
      <w:bookmarkStart w:id="52" w:name="_Toc94631789"/>
      <w:bookmarkStart w:id="53" w:name="_Toc95480260"/>
      <w:r w:rsidRPr="005C0039">
        <w:rPr>
          <w:lang w:val="en-US"/>
        </w:rPr>
        <w:t>3.9. Restrict the users who are allowed to sign the document</w:t>
      </w:r>
      <w:bookmarkEnd w:id="52"/>
      <w:bookmarkEnd w:id="53"/>
    </w:p>
    <w:p w14:paraId="0BA4BB73" w14:textId="77777777" w:rsidR="005C0039" w:rsidRPr="005C0039" w:rsidRDefault="005C0039" w:rsidP="003E2B90">
      <w:pPr>
        <w:rPr>
          <w:lang w:val="en-US"/>
        </w:rPr>
      </w:pPr>
      <w:r w:rsidRPr="005C0039">
        <w:rPr>
          <w:lang w:val="en-US"/>
        </w:rPr>
        <w:t>By default, any user (presenting a valid certificate) is authorized to sign the document. If document signing should be restricted to a list of authorized users, an "</w:t>
      </w:r>
      <w:proofErr w:type="spellStart"/>
      <w:r w:rsidRPr="005C0039">
        <w:rPr>
          <w:lang w:val="en-US"/>
        </w:rPr>
        <w:t>allowedToSign</w:t>
      </w:r>
      <w:proofErr w:type="spellEnd"/>
      <w:r w:rsidRPr="005C0039">
        <w:rPr>
          <w:lang w:val="en-US"/>
        </w:rPr>
        <w:t>" parameter can be added to the "</w:t>
      </w:r>
      <w:proofErr w:type="spellStart"/>
      <w:r w:rsidRPr="005C0039">
        <w:rPr>
          <w:lang w:val="en-US"/>
        </w:rPr>
        <w:t>getTokenForDocument</w:t>
      </w:r>
      <w:proofErr w:type="spellEnd"/>
      <w:r w:rsidRPr="005C0039">
        <w:rPr>
          <w:lang w:val="en-US"/>
        </w:rPr>
        <w:t xml:space="preserve">" call. This parameter will define a list of national numbers </w:t>
      </w:r>
      <w:r w:rsidRPr="005C0039">
        <w:rPr>
          <w:lang w:val="en-US"/>
        </w:rPr>
        <w:lastRenderedPageBreak/>
        <w:t>(</w:t>
      </w:r>
      <w:proofErr w:type="spellStart"/>
      <w:r w:rsidRPr="005C0039">
        <w:rPr>
          <w:lang w:val="en-US"/>
        </w:rPr>
        <w:t>nn</w:t>
      </w:r>
      <w:proofErr w:type="spellEnd"/>
      <w:r w:rsidRPr="005C0039">
        <w:rPr>
          <w:lang w:val="en-US"/>
        </w:rPr>
        <w:t>) authorized to sign the document. The "</w:t>
      </w:r>
      <w:proofErr w:type="spellStart"/>
      <w:r w:rsidRPr="005C0039">
        <w:rPr>
          <w:lang w:val="en-US"/>
        </w:rPr>
        <w:t>nn</w:t>
      </w:r>
      <w:proofErr w:type="spellEnd"/>
      <w:r w:rsidRPr="005C0039">
        <w:rPr>
          <w:lang w:val="en-US"/>
        </w:rPr>
        <w:t>" (national number) must be formatted as defined in the subject's "SERIALNUMBER" certificate. Up to 8 "</w:t>
      </w:r>
      <w:proofErr w:type="spellStart"/>
      <w:r w:rsidRPr="005C0039">
        <w:rPr>
          <w:lang w:val="en-US"/>
        </w:rPr>
        <w:t>nn</w:t>
      </w:r>
      <w:proofErr w:type="spellEnd"/>
      <w:r w:rsidRPr="005C0039">
        <w:rPr>
          <w:lang w:val="en-US"/>
        </w:rPr>
        <w:t>" entries are supported.</w:t>
      </w:r>
    </w:p>
    <w:p w14:paraId="49B7D33D"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lang w:val="en-US"/>
        </w:rPr>
      </w:pPr>
      <w:r w:rsidRPr="005C0039">
        <w:rPr>
          <w:rFonts w:ascii="Calibri Light" w:eastAsia="Calibri" w:hAnsi="Calibri Light" w:cs="Calibri Light"/>
          <w:lang w:val="en-US"/>
        </w:rPr>
        <w:t>{</w:t>
      </w:r>
    </w:p>
    <w:p w14:paraId="2C2FA84C"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i/>
          <w:iCs/>
          <w:lang w:val="en-US"/>
        </w:rPr>
      </w:pPr>
      <w:r w:rsidRPr="005C0039">
        <w:rPr>
          <w:rFonts w:ascii="Calibri Light" w:eastAsia="Calibri" w:hAnsi="Calibri Light" w:cs="Calibri Light"/>
          <w:i/>
          <w:iCs/>
          <w:lang w:val="en-US"/>
        </w:rPr>
        <w:t xml:space="preserve">  "name": "</w:t>
      </w:r>
      <w:proofErr w:type="spellStart"/>
      <w:r w:rsidRPr="005C0039">
        <w:rPr>
          <w:rFonts w:ascii="Calibri Light" w:eastAsia="Calibri" w:hAnsi="Calibri Light" w:cs="Calibri Light"/>
          <w:i/>
          <w:iCs/>
          <w:lang w:val="en-US"/>
        </w:rPr>
        <w:t>minfin</w:t>
      </w:r>
      <w:proofErr w:type="spellEnd"/>
      <w:r w:rsidRPr="005C0039">
        <w:rPr>
          <w:rFonts w:ascii="Calibri Light" w:eastAsia="Calibri" w:hAnsi="Calibri Light" w:cs="Calibri Light"/>
          <w:i/>
          <w:iCs/>
          <w:lang w:val="en-US"/>
        </w:rPr>
        <w:t>",</w:t>
      </w:r>
    </w:p>
    <w:p w14:paraId="3B583CFB"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lang w:val="en-US"/>
        </w:rPr>
      </w:pPr>
      <w:r w:rsidRPr="005C0039">
        <w:rPr>
          <w:rFonts w:ascii="Calibri Light" w:eastAsia="Calibri" w:hAnsi="Calibri Light" w:cs="Calibri Light"/>
          <w:i/>
          <w:lang w:val="en-US"/>
        </w:rPr>
        <w:t xml:space="preserve">  "pwd":"U84SnLEQvp",</w:t>
      </w:r>
    </w:p>
    <w:p w14:paraId="43284D10"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in":"test.pdf</w:t>
      </w:r>
      <w:proofErr w:type="spellEnd"/>
      <w:r w:rsidRPr="005C0039">
        <w:rPr>
          <w:rFonts w:ascii="Calibri Light" w:eastAsia="Calibri" w:hAnsi="Calibri Light" w:cs="Calibri Light"/>
          <w:i/>
          <w:lang w:val="en-US"/>
        </w:rPr>
        <w:t>",</w:t>
      </w:r>
    </w:p>
    <w:p w14:paraId="7C213D85"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i/>
          <w:lang w:val="en-US"/>
        </w:rPr>
      </w:pPr>
      <w:r w:rsidRPr="005C0039">
        <w:rPr>
          <w:rFonts w:ascii="Calibri Light" w:eastAsia="Calibri" w:hAnsi="Calibri Light" w:cs="Calibri Light"/>
          <w:i/>
          <w:lang w:val="en-US"/>
        </w:rPr>
        <w:t xml:space="preserve">  "</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224207F0"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allowedToSign</w:t>
      </w:r>
      <w:proofErr w:type="spellEnd"/>
      <w:r w:rsidRPr="005C0039">
        <w:rPr>
          <w:rFonts w:ascii="Calibri Light" w:eastAsia="Calibri" w:hAnsi="Calibri Light" w:cs="Calibri Light"/>
          <w:b/>
          <w:bCs/>
          <w:i/>
          <w:lang w:val="en-US"/>
        </w:rPr>
        <w:t>": [</w:t>
      </w:r>
    </w:p>
    <w:p w14:paraId="5A3735F6"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31E0BEA"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nn</w:t>
      </w:r>
      <w:proofErr w:type="spellEnd"/>
      <w:r w:rsidRPr="005C0039">
        <w:rPr>
          <w:rFonts w:ascii="Calibri Light" w:eastAsia="Calibri" w:hAnsi="Calibri Light" w:cs="Calibri Light"/>
          <w:b/>
          <w:bCs/>
          <w:i/>
          <w:lang w:val="en-US"/>
        </w:rPr>
        <w:t>": "12345678900"</w:t>
      </w:r>
    </w:p>
    <w:p w14:paraId="02BBD8EB"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7B7D58BA"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2C1E1F8"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roofErr w:type="spellStart"/>
      <w:r w:rsidRPr="005C0039">
        <w:rPr>
          <w:rFonts w:ascii="Calibri Light" w:eastAsia="Calibri" w:hAnsi="Calibri Light" w:cs="Calibri Light"/>
          <w:b/>
          <w:bCs/>
          <w:i/>
          <w:lang w:val="en-US"/>
        </w:rPr>
        <w:t>nn</w:t>
      </w:r>
      <w:proofErr w:type="spellEnd"/>
      <w:r w:rsidRPr="005C0039">
        <w:rPr>
          <w:rFonts w:ascii="Calibri Light" w:eastAsia="Calibri" w:hAnsi="Calibri Light" w:cs="Calibri Light"/>
          <w:b/>
          <w:bCs/>
          <w:i/>
          <w:lang w:val="en-US"/>
        </w:rPr>
        <w:t>": "01050399864"</w:t>
      </w:r>
    </w:p>
    <w:p w14:paraId="33069E04"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eastAsia="Calibri" w:hAnsi="Calibri Light" w:cs="Calibri Light"/>
          <w:b/>
          <w:bCs/>
          <w:i/>
          <w:lang w:val="en-US"/>
        </w:rPr>
      </w:pPr>
      <w:r w:rsidRPr="005C0039">
        <w:rPr>
          <w:rFonts w:ascii="Calibri Light" w:eastAsia="Calibri" w:hAnsi="Calibri Light" w:cs="Calibri Light"/>
          <w:b/>
          <w:bCs/>
          <w:i/>
          <w:lang w:val="en-US"/>
        </w:rPr>
        <w:t xml:space="preserve">        }</w:t>
      </w:r>
    </w:p>
    <w:p w14:paraId="1FE8DEC4" w14:textId="77777777" w:rsidR="005C0039" w:rsidRPr="005C0039" w:rsidRDefault="005C0039" w:rsidP="005C0039">
      <w:pPr>
        <w:pBdr>
          <w:top w:val="single" w:sz="4" w:space="1" w:color="auto"/>
          <w:left w:val="single" w:sz="4" w:space="4" w:color="auto"/>
          <w:bottom w:val="single" w:sz="4" w:space="1" w:color="auto"/>
          <w:right w:val="single" w:sz="4" w:space="4" w:color="auto"/>
        </w:pBdr>
        <w:spacing w:after="0" w:line="240" w:lineRule="auto"/>
        <w:ind w:left="360"/>
        <w:rPr>
          <w:rFonts w:ascii="Calibri Light" w:hAnsi="Calibri Light" w:cs="Calibri Light"/>
          <w:b/>
          <w:bCs/>
          <w:i/>
          <w:lang w:val="en-US"/>
        </w:rPr>
      </w:pPr>
      <w:r w:rsidRPr="005C0039">
        <w:rPr>
          <w:rFonts w:ascii="Calibri Light" w:eastAsia="Calibri" w:hAnsi="Calibri Light" w:cs="Calibri Light"/>
          <w:b/>
          <w:bCs/>
          <w:i/>
          <w:lang w:val="en-US"/>
        </w:rPr>
        <w:t xml:space="preserve">    ]</w:t>
      </w:r>
    </w:p>
    <w:p w14:paraId="43B6BA7A" w14:textId="77777777" w:rsidR="005C0039" w:rsidRPr="005C0039" w:rsidRDefault="005C0039" w:rsidP="005C0039">
      <w:pPr>
        <w:pBdr>
          <w:top w:val="single" w:sz="4" w:space="1" w:color="auto"/>
          <w:left w:val="single" w:sz="4" w:space="4" w:color="auto"/>
          <w:bottom w:val="single" w:sz="4" w:space="1" w:color="auto"/>
          <w:right w:val="single" w:sz="4" w:space="4" w:color="auto"/>
        </w:pBdr>
        <w:ind w:left="360"/>
        <w:rPr>
          <w:lang w:val="en-US"/>
        </w:rPr>
      </w:pPr>
      <w:r w:rsidRPr="005C0039">
        <w:rPr>
          <w:rFonts w:ascii="Calibri Light" w:eastAsia="Calibri" w:hAnsi="Calibri Light" w:cs="Calibri Light"/>
          <w:lang w:val="en-US"/>
        </w:rPr>
        <w:t>}</w:t>
      </w:r>
    </w:p>
    <w:p w14:paraId="541CB9C7" w14:textId="77777777" w:rsidR="005C0039" w:rsidRPr="005C0039" w:rsidRDefault="005C0039" w:rsidP="00AD38A2">
      <w:pPr>
        <w:pStyle w:val="Kop3"/>
        <w:rPr>
          <w:lang w:val="en-US"/>
        </w:rPr>
      </w:pPr>
      <w:bookmarkStart w:id="54" w:name="_Toc94631790"/>
      <w:bookmarkStart w:id="55" w:name="_Toc95480261"/>
      <w:r w:rsidRPr="005C0039">
        <w:rPr>
          <w:lang w:val="en-US"/>
        </w:rPr>
        <w:t>3.10. Disabling downloads</w:t>
      </w:r>
      <w:bookmarkEnd w:id="54"/>
      <w:bookmarkEnd w:id="55"/>
    </w:p>
    <w:p w14:paraId="6D0FF0DD" w14:textId="77777777" w:rsidR="005C0039" w:rsidRPr="005C0039" w:rsidRDefault="005C0039" w:rsidP="00AD38A2">
      <w:pPr>
        <w:rPr>
          <w:lang w:val="en-US"/>
        </w:rPr>
      </w:pPr>
      <w:r w:rsidRPr="005C0039">
        <w:rPr>
          <w:lang w:val="en-US"/>
        </w:rPr>
        <w:t>Normally, the user signing the document is will be offered the signed version of the document at the end of the signing process. In case this is not desired, a “</w:t>
      </w:r>
      <w:proofErr w:type="spellStart"/>
      <w:r w:rsidRPr="005C0039">
        <w:rPr>
          <w:lang w:val="en-US"/>
        </w:rPr>
        <w:t>noDownload</w:t>
      </w:r>
      <w:proofErr w:type="spellEnd"/>
      <w:r w:rsidRPr="005C0039">
        <w:rPr>
          <w:lang w:val="en-US"/>
        </w:rPr>
        <w:t>” parameter may be added to the “</w:t>
      </w:r>
      <w:proofErr w:type="spellStart"/>
      <w:r w:rsidRPr="005C0039">
        <w:rPr>
          <w:lang w:val="en-US"/>
        </w:rPr>
        <w:t>getTokenForDocument</w:t>
      </w:r>
      <w:proofErr w:type="spellEnd"/>
      <w:r w:rsidRPr="005C0039">
        <w:rPr>
          <w:lang w:val="en-US"/>
        </w:rPr>
        <w:t>” call, with its value set to “true”:</w:t>
      </w:r>
    </w:p>
    <w:tbl>
      <w:tblPr>
        <w:tblStyle w:val="Tabelraster"/>
        <w:tblW w:w="6379" w:type="dxa"/>
        <w:tblInd w:w="392" w:type="dxa"/>
        <w:tblLayout w:type="fixed"/>
        <w:tblLook w:val="04A0" w:firstRow="1" w:lastRow="0" w:firstColumn="1" w:lastColumn="0" w:noHBand="0" w:noVBand="1"/>
      </w:tblPr>
      <w:tblGrid>
        <w:gridCol w:w="6379"/>
      </w:tblGrid>
      <w:tr w:rsidR="005C0039" w:rsidRPr="000E3CA3" w14:paraId="4A028C5A" w14:textId="77777777" w:rsidTr="006F76E8">
        <w:tc>
          <w:tcPr>
            <w:tcW w:w="6379" w:type="dxa"/>
          </w:tcPr>
          <w:p w14:paraId="17984BDE" w14:textId="77777777" w:rsidR="005C0039" w:rsidRPr="000E3CA3" w:rsidRDefault="005C0039" w:rsidP="00AD38A2">
            <w:pPr>
              <w:spacing w:beforeAutospacing="0" w:after="0" w:afterAutospacing="0" w:line="240" w:lineRule="auto"/>
              <w:rPr>
                <w:rFonts w:ascii="Calibri Light" w:eastAsia="Calibri" w:hAnsi="Calibri Light" w:cs="Calibri Light"/>
              </w:rPr>
            </w:pPr>
            <w:r w:rsidRPr="000E3CA3">
              <w:rPr>
                <w:rFonts w:ascii="Calibri Light" w:eastAsia="Calibri" w:hAnsi="Calibri Light" w:cs="Calibri Light"/>
              </w:rPr>
              <w:t>{</w:t>
            </w:r>
          </w:p>
          <w:p w14:paraId="48A3479C" w14:textId="77777777" w:rsidR="005C0039" w:rsidRPr="000E3CA3" w:rsidRDefault="005C0039" w:rsidP="00AD38A2">
            <w:pPr>
              <w:spacing w:beforeAutospacing="0" w:after="0" w:afterAutospacing="0" w:line="240" w:lineRule="auto"/>
              <w:rPr>
                <w:rFonts w:ascii="Calibri Light" w:eastAsia="Calibri" w:hAnsi="Calibri Light" w:cs="Calibri Light"/>
                <w:i/>
                <w:iCs/>
              </w:rPr>
            </w:pPr>
            <w:r w:rsidRPr="000E3CA3">
              <w:rPr>
                <w:rFonts w:ascii="Calibri Light" w:eastAsia="Calibri" w:hAnsi="Calibri Light" w:cs="Calibri Light"/>
                <w:i/>
                <w:iCs/>
              </w:rPr>
              <w:t xml:space="preserve">  "name": "</w:t>
            </w:r>
            <w:proofErr w:type="spellStart"/>
            <w:r w:rsidRPr="000E3CA3">
              <w:rPr>
                <w:rFonts w:ascii="Calibri Light" w:eastAsia="Calibri" w:hAnsi="Calibri Light" w:cs="Calibri Light"/>
                <w:i/>
                <w:iCs/>
              </w:rPr>
              <w:t>minfin</w:t>
            </w:r>
            <w:proofErr w:type="spellEnd"/>
            <w:r w:rsidRPr="000E3CA3">
              <w:rPr>
                <w:rFonts w:ascii="Calibri Light" w:eastAsia="Calibri" w:hAnsi="Calibri Light" w:cs="Calibri Light"/>
                <w:i/>
                <w:iCs/>
              </w:rPr>
              <w:t>",</w:t>
            </w:r>
          </w:p>
          <w:p w14:paraId="3AFEFBD9" w14:textId="77777777" w:rsidR="005C0039" w:rsidRPr="000E3CA3" w:rsidRDefault="005C0039" w:rsidP="00AD38A2">
            <w:pPr>
              <w:spacing w:beforeAutospacing="0" w:after="0" w:afterAutospacing="0" w:line="240" w:lineRule="auto"/>
              <w:rPr>
                <w:rFonts w:ascii="Calibri Light" w:hAnsi="Calibri Light" w:cs="Calibri Light"/>
                <w:i/>
              </w:rPr>
            </w:pPr>
            <w:r w:rsidRPr="000E3CA3">
              <w:rPr>
                <w:rFonts w:ascii="Calibri Light" w:eastAsia="Calibri" w:hAnsi="Calibri Light" w:cs="Calibri Light"/>
                <w:i/>
              </w:rPr>
              <w:t xml:space="preserve">  "pwd":"U84SnLEQvp",</w:t>
            </w:r>
          </w:p>
          <w:p w14:paraId="631074F1" w14:textId="77777777" w:rsidR="005C0039" w:rsidRPr="000E3CA3" w:rsidRDefault="005C0039" w:rsidP="00AD38A2">
            <w:pPr>
              <w:spacing w:beforeAutospacing="0" w:after="0" w:afterAutospacing="0" w:line="240" w:lineRule="auto"/>
              <w:rPr>
                <w:rFonts w:ascii="Calibri Light" w:hAnsi="Calibri Light" w:cs="Calibri Light"/>
                <w:i/>
              </w:rPr>
            </w:pPr>
            <w:r w:rsidRPr="000E3CA3">
              <w:rPr>
                <w:rFonts w:ascii="Calibri Light" w:eastAsia="Calibri" w:hAnsi="Calibri Light" w:cs="Calibri Light"/>
                <w:i/>
              </w:rPr>
              <w:t xml:space="preserve">  "</w:t>
            </w:r>
            <w:proofErr w:type="spellStart"/>
            <w:r w:rsidRPr="000E3CA3">
              <w:rPr>
                <w:rFonts w:ascii="Calibri Light" w:eastAsia="Calibri" w:hAnsi="Calibri Light" w:cs="Calibri Light"/>
                <w:i/>
              </w:rPr>
              <w:t>in":"test.pdf</w:t>
            </w:r>
            <w:proofErr w:type="spellEnd"/>
            <w:r w:rsidRPr="000E3CA3">
              <w:rPr>
                <w:rFonts w:ascii="Calibri Light" w:eastAsia="Calibri" w:hAnsi="Calibri Light" w:cs="Calibri Light"/>
                <w:i/>
              </w:rPr>
              <w:t>",</w:t>
            </w:r>
          </w:p>
          <w:p w14:paraId="09633BD6" w14:textId="77777777" w:rsidR="005C0039" w:rsidRPr="005C0039" w:rsidRDefault="005C0039" w:rsidP="00AD38A2">
            <w:pPr>
              <w:spacing w:beforeAutospacing="0" w:after="0" w:afterAutospacing="0" w:line="240" w:lineRule="auto"/>
              <w:rPr>
                <w:rFonts w:ascii="Calibri Light" w:hAnsi="Calibri Light" w:cs="Calibri Light"/>
                <w:i/>
                <w:lang w:val="en-US"/>
              </w:rPr>
            </w:pPr>
            <w:r w:rsidRPr="000E3CA3">
              <w:rPr>
                <w:rFonts w:ascii="Calibri Light" w:eastAsia="Calibri" w:hAnsi="Calibri Light" w:cs="Calibri Light"/>
                <w:i/>
              </w:rPr>
              <w:t xml:space="preserve">  </w:t>
            </w:r>
            <w:r w:rsidRPr="005C0039">
              <w:rPr>
                <w:rFonts w:ascii="Calibri Light" w:eastAsia="Calibri" w:hAnsi="Calibri Light" w:cs="Calibri Light"/>
                <w:i/>
                <w:lang w:val="en-US"/>
              </w:rPr>
              <w:t>"</w:t>
            </w:r>
            <w:proofErr w:type="spellStart"/>
            <w:r w:rsidRPr="005C0039">
              <w:rPr>
                <w:rFonts w:ascii="Calibri Light" w:eastAsia="Calibri" w:hAnsi="Calibri Light" w:cs="Calibri Light"/>
                <w:i/>
                <w:lang w:val="en-US"/>
              </w:rPr>
              <w:t>out":"signed_test.pdf</w:t>
            </w:r>
            <w:proofErr w:type="spellEnd"/>
            <w:r w:rsidRPr="005C0039">
              <w:rPr>
                <w:rFonts w:ascii="Calibri Light" w:eastAsia="Calibri" w:hAnsi="Calibri Light" w:cs="Calibri Light"/>
                <w:i/>
                <w:lang w:val="en-US"/>
              </w:rPr>
              <w:t>",</w:t>
            </w:r>
          </w:p>
          <w:p w14:paraId="3EFB4501" w14:textId="77777777" w:rsidR="005C0039" w:rsidRPr="005C0039" w:rsidRDefault="005C0039" w:rsidP="00AD38A2">
            <w:pPr>
              <w:spacing w:beforeAutospacing="0" w:after="0" w:afterAutospacing="0" w:line="240" w:lineRule="auto"/>
              <w:rPr>
                <w:rFonts w:ascii="Calibri Light" w:hAnsi="Calibri Light" w:cs="Calibri Light"/>
                <w:b/>
                <w:bCs/>
                <w:i/>
                <w:lang w:val="en-US"/>
              </w:rPr>
            </w:pPr>
            <w:r w:rsidRPr="005C0039">
              <w:rPr>
                <w:rFonts w:ascii="Calibri Light" w:eastAsia="Calibri" w:hAnsi="Calibri Light" w:cs="Calibri Light"/>
                <w:i/>
                <w:lang w:val="en-US"/>
              </w:rPr>
              <w:t xml:space="preserve">  </w:t>
            </w:r>
            <w:r w:rsidRPr="005C0039">
              <w:rPr>
                <w:rFonts w:ascii="Calibri Light" w:eastAsia="Calibri" w:hAnsi="Calibri Light" w:cs="Calibri Light"/>
                <w:b/>
                <w:bCs/>
                <w:i/>
                <w:lang w:val="en-US"/>
              </w:rPr>
              <w:t>"</w:t>
            </w:r>
            <w:proofErr w:type="spellStart"/>
            <w:r w:rsidRPr="005C0039">
              <w:rPr>
                <w:rFonts w:ascii="Calibri Light" w:eastAsia="Calibri" w:hAnsi="Calibri Light" w:cs="Calibri Light"/>
                <w:b/>
                <w:bCs/>
                <w:i/>
                <w:lang w:val="en-US"/>
              </w:rPr>
              <w:t>noDownload</w:t>
            </w:r>
            <w:proofErr w:type="spellEnd"/>
            <w:r w:rsidRPr="005C0039">
              <w:rPr>
                <w:rFonts w:ascii="Calibri Light" w:eastAsia="Calibri" w:hAnsi="Calibri Light" w:cs="Calibri Light"/>
                <w:b/>
                <w:bCs/>
                <w:i/>
                <w:lang w:val="en-US"/>
              </w:rPr>
              <w:t>": true,</w:t>
            </w:r>
          </w:p>
          <w:p w14:paraId="4892FD0C" w14:textId="77777777" w:rsidR="005C0039" w:rsidRPr="000E3CA3" w:rsidRDefault="005C0039" w:rsidP="006F76E8">
            <w:pPr>
              <w:spacing w:after="0" w:line="240" w:lineRule="auto"/>
              <w:rPr>
                <w:rFonts w:ascii="Calibri Light" w:eastAsia="Calibri" w:hAnsi="Calibri Light" w:cs="Calibri Light"/>
              </w:rPr>
            </w:pPr>
            <w:r w:rsidRPr="000E3CA3">
              <w:rPr>
                <w:rFonts w:ascii="Calibri Light" w:eastAsia="Calibri" w:hAnsi="Calibri Light" w:cs="Calibri Light"/>
              </w:rPr>
              <w:t>}</w:t>
            </w:r>
          </w:p>
        </w:tc>
      </w:tr>
    </w:tbl>
    <w:p w14:paraId="5ECF2E1D" w14:textId="77777777" w:rsidR="005C0039" w:rsidRPr="000E3CA3" w:rsidRDefault="005C0039" w:rsidP="005C0039">
      <w:pPr>
        <w:rPr>
          <w:rFonts w:ascii="Calibri Light" w:hAnsi="Calibri Light" w:cs="Calibri Light"/>
        </w:rPr>
      </w:pPr>
    </w:p>
    <w:p w14:paraId="4D28EB12" w14:textId="77777777" w:rsidR="005C0039" w:rsidRPr="005C0039" w:rsidRDefault="005C0039" w:rsidP="00AD38A2">
      <w:pPr>
        <w:rPr>
          <w:lang w:val="en-US"/>
        </w:rPr>
      </w:pPr>
      <w:r w:rsidRPr="005C0039">
        <w:rPr>
          <w:lang w:val="en-US"/>
        </w:rPr>
        <w:t>A document signed in this way will still be uploaded to the BOSA S3 service, but its signed version will not be made available to the user through the BOSA signing service.</w:t>
      </w:r>
    </w:p>
    <w:p w14:paraId="35CEF7E4" w14:textId="77777777" w:rsidR="005C0039" w:rsidRPr="005C0039" w:rsidRDefault="005C0039" w:rsidP="00AD38A2">
      <w:pPr>
        <w:rPr>
          <w:lang w:val="en-US"/>
        </w:rPr>
      </w:pPr>
      <w:r w:rsidRPr="005C0039">
        <w:rPr>
          <w:lang w:val="en-US"/>
        </w:rPr>
        <w:t xml:space="preserve">Please note that only the download of the </w:t>
      </w:r>
      <w:r w:rsidRPr="005C0039">
        <w:rPr>
          <w:i/>
          <w:iCs/>
          <w:lang w:val="en-US"/>
        </w:rPr>
        <w:t>signed</w:t>
      </w:r>
      <w:r w:rsidRPr="005C0039">
        <w:rPr>
          <w:lang w:val="en-US"/>
        </w:rPr>
        <w:t xml:space="preserve"> version will be blocked. The </w:t>
      </w:r>
      <w:r w:rsidRPr="005C0039">
        <w:rPr>
          <w:i/>
          <w:iCs/>
          <w:lang w:val="en-US"/>
        </w:rPr>
        <w:t>unsigned</w:t>
      </w:r>
      <w:r w:rsidRPr="005C0039">
        <w:rPr>
          <w:lang w:val="en-US"/>
        </w:rPr>
        <w:t xml:space="preserve"> version </w:t>
      </w:r>
      <w:r w:rsidRPr="005C0039">
        <w:rPr>
          <w:i/>
          <w:iCs/>
          <w:lang w:val="en-US"/>
        </w:rPr>
        <w:t>will</w:t>
      </w:r>
      <w:r w:rsidRPr="005C0039">
        <w:rPr>
          <w:lang w:val="en-US"/>
        </w:rPr>
        <w:t xml:space="preserve"> still be made available, because the user needs to know what they are signing.</w:t>
      </w:r>
    </w:p>
    <w:p w14:paraId="6008C450" w14:textId="77777777" w:rsidR="005C0039" w:rsidRPr="005C0039" w:rsidRDefault="005C0039" w:rsidP="00AD38A2">
      <w:pPr>
        <w:pStyle w:val="Kop3"/>
        <w:rPr>
          <w:lang w:val="en-US"/>
        </w:rPr>
      </w:pPr>
      <w:bookmarkStart w:id="56" w:name="_Toc94631791"/>
      <w:bookmarkStart w:id="57" w:name="_Toc95480262"/>
      <w:r w:rsidRPr="005C0039">
        <w:rPr>
          <w:lang w:val="en-US"/>
        </w:rPr>
        <w:lastRenderedPageBreak/>
        <w:t>3.11. Request a specific language when calling the service WEB UI</w:t>
      </w:r>
      <w:bookmarkEnd w:id="56"/>
      <w:bookmarkEnd w:id="57"/>
    </w:p>
    <w:p w14:paraId="4B600CC6" w14:textId="77777777" w:rsidR="005C0039" w:rsidRPr="005C0039" w:rsidRDefault="005C0039" w:rsidP="005C0039">
      <w:pPr>
        <w:spacing w:after="0" w:line="360" w:lineRule="auto"/>
        <w:ind w:left="708"/>
        <w:rPr>
          <w:rFonts w:ascii="Calibri Light" w:hAnsi="Calibri Light" w:cs="Calibri Light"/>
          <w:i/>
          <w:iCs/>
          <w:sz w:val="18"/>
          <w:szCs w:val="18"/>
          <w:lang w:val="en-US"/>
        </w:rPr>
      </w:pPr>
      <w:r w:rsidRPr="005C0039">
        <w:rPr>
          <w:rFonts w:ascii="Calibri Light" w:hAnsi="Calibri Light" w:cs="Calibri Light"/>
          <w:b/>
          <w:bCs/>
          <w:i/>
          <w:iCs/>
          <w:color w:val="00B050"/>
          <w:sz w:val="18"/>
          <w:szCs w:val="18"/>
          <w:lang w:val="en-US"/>
        </w:rPr>
        <w:t>private static String LANGUAGE = "</w:t>
      </w:r>
      <w:proofErr w:type="spellStart"/>
      <w:r w:rsidRPr="005C0039">
        <w:rPr>
          <w:rFonts w:ascii="Calibri Light" w:hAnsi="Calibri Light" w:cs="Calibri Light"/>
          <w:b/>
          <w:bCs/>
          <w:i/>
          <w:iCs/>
          <w:color w:val="00B050"/>
          <w:sz w:val="18"/>
          <w:szCs w:val="18"/>
          <w:lang w:val="en-US"/>
        </w:rPr>
        <w:t>en</w:t>
      </w:r>
      <w:proofErr w:type="spellEnd"/>
      <w:r w:rsidRPr="005C0039">
        <w:rPr>
          <w:rFonts w:ascii="Calibri Light" w:hAnsi="Calibri Light" w:cs="Calibri Light"/>
          <w:b/>
          <w:bCs/>
          <w:i/>
          <w:iCs/>
          <w:color w:val="00B050"/>
          <w:sz w:val="18"/>
          <w:szCs w:val="18"/>
          <w:lang w:val="en-US"/>
        </w:rPr>
        <w:t>";</w:t>
      </w:r>
      <w:r w:rsidRPr="005C0039">
        <w:rPr>
          <w:rFonts w:ascii="Calibri Light" w:hAnsi="Calibri Light" w:cs="Calibri Light"/>
          <w:b/>
          <w:bCs/>
          <w:i/>
          <w:iCs/>
          <w:sz w:val="18"/>
          <w:szCs w:val="18"/>
          <w:lang w:val="en-US"/>
        </w:rPr>
        <w:t xml:space="preserve"> </w:t>
      </w:r>
      <w:r w:rsidRPr="005C0039">
        <w:rPr>
          <w:rFonts w:ascii="Calibri Light" w:hAnsi="Calibri Light" w:cs="Calibri Light"/>
          <w:i/>
          <w:iCs/>
          <w:sz w:val="18"/>
          <w:szCs w:val="18"/>
          <w:lang w:val="en-US"/>
        </w:rPr>
        <w:t xml:space="preserve">// options: </w:t>
      </w:r>
      <w:proofErr w:type="spellStart"/>
      <w:r w:rsidRPr="005C0039">
        <w:rPr>
          <w:rFonts w:ascii="Calibri Light" w:hAnsi="Calibri Light" w:cs="Calibri Light"/>
          <w:i/>
          <w:iCs/>
          <w:sz w:val="18"/>
          <w:szCs w:val="18"/>
          <w:lang w:val="en-US"/>
        </w:rPr>
        <w:t>en</w:t>
      </w:r>
      <w:proofErr w:type="spellEnd"/>
      <w:r w:rsidRPr="005C0039">
        <w:rPr>
          <w:rFonts w:ascii="Calibri Light" w:hAnsi="Calibri Light" w:cs="Calibri Light"/>
          <w:i/>
          <w:iCs/>
          <w:sz w:val="18"/>
          <w:szCs w:val="18"/>
          <w:lang w:val="en-US"/>
        </w:rPr>
        <w:t xml:space="preserve">, </w:t>
      </w:r>
      <w:proofErr w:type="spellStart"/>
      <w:r w:rsidRPr="005C0039">
        <w:rPr>
          <w:rFonts w:ascii="Calibri Light" w:hAnsi="Calibri Light" w:cs="Calibri Light"/>
          <w:i/>
          <w:iCs/>
          <w:sz w:val="18"/>
          <w:szCs w:val="18"/>
          <w:lang w:val="en-US"/>
        </w:rPr>
        <w:t>nl</w:t>
      </w:r>
      <w:proofErr w:type="spellEnd"/>
      <w:r w:rsidRPr="005C0039">
        <w:rPr>
          <w:rFonts w:ascii="Calibri Light" w:hAnsi="Calibri Light" w:cs="Calibri Light"/>
          <w:i/>
          <w:iCs/>
          <w:sz w:val="18"/>
          <w:szCs w:val="18"/>
          <w:lang w:val="en-US"/>
        </w:rPr>
        <w:t xml:space="preserve">, </w:t>
      </w:r>
      <w:proofErr w:type="spellStart"/>
      <w:r w:rsidRPr="005C0039">
        <w:rPr>
          <w:rFonts w:ascii="Calibri Light" w:hAnsi="Calibri Light" w:cs="Calibri Light"/>
          <w:i/>
          <w:iCs/>
          <w:sz w:val="18"/>
          <w:szCs w:val="18"/>
          <w:lang w:val="en-US"/>
        </w:rPr>
        <w:t>fr</w:t>
      </w:r>
      <w:proofErr w:type="spellEnd"/>
      <w:r w:rsidRPr="005C0039">
        <w:rPr>
          <w:rFonts w:ascii="Calibri Light" w:hAnsi="Calibri Light" w:cs="Calibri Light"/>
          <w:i/>
          <w:iCs/>
          <w:sz w:val="18"/>
          <w:szCs w:val="18"/>
          <w:lang w:val="en-US"/>
        </w:rPr>
        <w:t>, de</w:t>
      </w:r>
    </w:p>
    <w:p w14:paraId="3ED6EE5B" w14:textId="77777777" w:rsidR="005C0039" w:rsidRPr="005C0039" w:rsidRDefault="005C0039" w:rsidP="005C0039">
      <w:pPr>
        <w:spacing w:after="0"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 3. Do a redirect to the BOSA DSS front-end</w:t>
      </w:r>
    </w:p>
    <w:p w14:paraId="5682FE83" w14:textId="77777777" w:rsidR="005C0039" w:rsidRPr="000E3CA3" w:rsidRDefault="005C0039" w:rsidP="005C0039">
      <w:pPr>
        <w:spacing w:after="0" w:line="360" w:lineRule="auto"/>
        <w:ind w:left="708"/>
        <w:rPr>
          <w:rFonts w:ascii="Calibri Light" w:hAnsi="Calibri Light" w:cs="Calibri Light"/>
          <w:i/>
          <w:iCs/>
          <w:color w:val="FF0000"/>
          <w:sz w:val="18"/>
          <w:szCs w:val="18"/>
        </w:rPr>
      </w:pPr>
      <w:r w:rsidRPr="000E3CA3">
        <w:rPr>
          <w:rFonts w:ascii="Calibri Light" w:hAnsi="Calibri Light" w:cs="Calibri Light"/>
          <w:i/>
          <w:iCs/>
          <w:color w:val="FF0000"/>
          <w:sz w:val="18"/>
          <w:szCs w:val="18"/>
        </w:rPr>
        <w:t xml:space="preserve">// Format: </w:t>
      </w:r>
      <w:r>
        <w:rPr>
          <w:sz w:val="22"/>
          <w:szCs w:val="22"/>
          <w:lang w:val="en-US"/>
        </w:rPr>
        <w:fldChar w:fldCharType="begin"/>
      </w:r>
      <w:r w:rsidRPr="00CA6E0C">
        <w:instrText xml:space="preserve"> HYPERLINK \h </w:instrText>
      </w:r>
      <w:r>
        <w:rPr>
          <w:sz w:val="22"/>
          <w:szCs w:val="22"/>
          <w:lang w:val="en-US"/>
        </w:rPr>
        <w:fldChar w:fldCharType="separate"/>
      </w:r>
      <w:r w:rsidRPr="000E3CA3">
        <w:rPr>
          <w:rFonts w:ascii="Calibri Light" w:hAnsi="Calibri Light" w:cs="Calibri Light"/>
          <w:b/>
          <w:bCs/>
          <w:i/>
          <w:iCs/>
          <w:color w:val="FF0000"/>
          <w:sz w:val="18"/>
          <w:szCs w:val="18"/>
          <w:lang w:val="nl-NL"/>
        </w:rPr>
        <w:t>Fout! De hyperlinkverwijzing is ongeldig.</w:t>
      </w:r>
      <w:r>
        <w:rPr>
          <w:rFonts w:ascii="Calibri Light" w:hAnsi="Calibri Light" w:cs="Calibri Light"/>
          <w:b/>
          <w:bCs/>
          <w:i/>
          <w:iCs/>
          <w:color w:val="FF0000"/>
          <w:sz w:val="18"/>
          <w:szCs w:val="18"/>
          <w:lang w:val="nl-NL"/>
        </w:rPr>
        <w:fldChar w:fldCharType="end"/>
      </w:r>
    </w:p>
    <w:p w14:paraId="7A6ABF2E" w14:textId="77777777" w:rsidR="005C0039" w:rsidRPr="005C0039" w:rsidRDefault="005C0039" w:rsidP="005C0039">
      <w:pPr>
        <w:spacing w:after="0" w:line="360" w:lineRule="auto"/>
        <w:ind w:left="708"/>
        <w:rPr>
          <w:rFonts w:ascii="Calibri Light" w:hAnsi="Calibri Light" w:cs="Calibri Light"/>
          <w:i/>
          <w:iCs/>
          <w:sz w:val="18"/>
          <w:szCs w:val="18"/>
          <w:lang w:val="en-US"/>
        </w:rPr>
      </w:pPr>
      <w:proofErr w:type="spellStart"/>
      <w:r w:rsidRPr="005C0039">
        <w:rPr>
          <w:rFonts w:ascii="Calibri Light" w:hAnsi="Calibri Light" w:cs="Calibri Light"/>
          <w:i/>
          <w:iCs/>
          <w:sz w:val="18"/>
          <w:szCs w:val="18"/>
          <w:lang w:val="en-US"/>
        </w:rPr>
        <w:t>System.out.println</w:t>
      </w:r>
      <w:proofErr w:type="spellEnd"/>
      <w:r w:rsidRPr="005C0039">
        <w:rPr>
          <w:rFonts w:ascii="Calibri Light" w:hAnsi="Calibri Light" w:cs="Calibri Light"/>
          <w:i/>
          <w:iCs/>
          <w:sz w:val="18"/>
          <w:szCs w:val="18"/>
          <w:lang w:val="en-US"/>
        </w:rPr>
        <w:t>("\n3. Redirect to the BOSA DSS front-end");</w:t>
      </w:r>
    </w:p>
    <w:p w14:paraId="6C352E83" w14:textId="77777777" w:rsidR="005C0039" w:rsidRPr="005C0039" w:rsidRDefault="005C0039" w:rsidP="005C0039">
      <w:pPr>
        <w:spacing w:after="0" w:line="360" w:lineRule="auto"/>
        <w:ind w:left="708"/>
        <w:rPr>
          <w:rFonts w:ascii="Calibri Light" w:hAnsi="Calibri Light" w:cs="Calibri Light"/>
          <w:i/>
          <w:iCs/>
          <w:sz w:val="18"/>
          <w:szCs w:val="18"/>
          <w:lang w:val="en-US"/>
        </w:rPr>
      </w:pPr>
      <w:r w:rsidRPr="005C0039">
        <w:rPr>
          <w:rFonts w:ascii="Calibri Light" w:hAnsi="Calibri Light" w:cs="Calibri Light"/>
          <w:i/>
          <w:iCs/>
          <w:sz w:val="18"/>
          <w:szCs w:val="18"/>
          <w:lang w:val="en-US"/>
        </w:rPr>
        <w:t xml:space="preserve">String </w:t>
      </w:r>
      <w:proofErr w:type="spellStart"/>
      <w:r w:rsidRPr="005C0039">
        <w:rPr>
          <w:rFonts w:ascii="Calibri Light" w:hAnsi="Calibri Light" w:cs="Calibri Light"/>
          <w:i/>
          <w:iCs/>
          <w:sz w:val="18"/>
          <w:szCs w:val="18"/>
          <w:lang w:val="en-US"/>
        </w:rPr>
        <w:t>callbackURL</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localUrl</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callback?filename</w:t>
      </w:r>
      <w:proofErr w:type="spellEnd"/>
      <w:r w:rsidRPr="005C0039">
        <w:rPr>
          <w:rFonts w:ascii="Calibri Light" w:hAnsi="Calibri Light" w:cs="Calibri Light"/>
          <w:i/>
          <w:iCs/>
          <w:sz w:val="18"/>
          <w:szCs w:val="18"/>
          <w:lang w:val="en-US"/>
        </w:rPr>
        <w:t xml:space="preserve">=" + </w:t>
      </w:r>
      <w:proofErr w:type="spellStart"/>
      <w:r w:rsidRPr="005C0039">
        <w:rPr>
          <w:rFonts w:ascii="Calibri Light" w:hAnsi="Calibri Light" w:cs="Calibri Light"/>
          <w:i/>
          <w:iCs/>
          <w:sz w:val="18"/>
          <w:szCs w:val="18"/>
          <w:lang w:val="en-US"/>
        </w:rPr>
        <w:t>outFileName</w:t>
      </w:r>
      <w:proofErr w:type="spellEnd"/>
      <w:r w:rsidRPr="005C0039">
        <w:rPr>
          <w:rFonts w:ascii="Calibri Light" w:hAnsi="Calibri Light" w:cs="Calibri Light"/>
          <w:i/>
          <w:iCs/>
          <w:sz w:val="18"/>
          <w:szCs w:val="18"/>
          <w:lang w:val="en-US"/>
        </w:rPr>
        <w:t>;</w:t>
      </w:r>
    </w:p>
    <w:p w14:paraId="4F463985" w14:textId="77777777" w:rsidR="005C0039" w:rsidRPr="005C0039" w:rsidRDefault="005C0039" w:rsidP="005C0039">
      <w:pPr>
        <w:spacing w:after="0" w:line="360" w:lineRule="auto"/>
        <w:ind w:left="708"/>
        <w:rPr>
          <w:rFonts w:ascii="Calibri Light" w:hAnsi="Calibri Light" w:cs="Calibri Light"/>
          <w:i/>
          <w:iCs/>
          <w:sz w:val="18"/>
          <w:szCs w:val="18"/>
          <w:lang w:val="en-US"/>
        </w:rPr>
      </w:pPr>
      <w:proofErr w:type="spellStart"/>
      <w:r w:rsidRPr="005C0039">
        <w:rPr>
          <w:rFonts w:ascii="Calibri Light" w:hAnsi="Calibri Light" w:cs="Calibri Light"/>
          <w:i/>
          <w:iCs/>
          <w:sz w:val="18"/>
          <w:szCs w:val="18"/>
          <w:lang w:val="en-US"/>
        </w:rPr>
        <w:t>System.out.println</w:t>
      </w:r>
      <w:proofErr w:type="spellEnd"/>
      <w:r w:rsidRPr="005C0039">
        <w:rPr>
          <w:rFonts w:ascii="Calibri Light" w:hAnsi="Calibri Light" w:cs="Calibri Light"/>
          <w:i/>
          <w:iCs/>
          <w:sz w:val="18"/>
          <w:szCs w:val="18"/>
          <w:lang w:val="en-US"/>
        </w:rPr>
        <w:t xml:space="preserve">("  Callback: " + </w:t>
      </w:r>
      <w:proofErr w:type="spellStart"/>
      <w:r w:rsidRPr="005C0039">
        <w:rPr>
          <w:rFonts w:ascii="Calibri Light" w:hAnsi="Calibri Light" w:cs="Calibri Light"/>
          <w:i/>
          <w:iCs/>
          <w:sz w:val="18"/>
          <w:szCs w:val="18"/>
          <w:lang w:val="en-US"/>
        </w:rPr>
        <w:t>callbackURL</w:t>
      </w:r>
      <w:proofErr w:type="spellEnd"/>
      <w:r w:rsidRPr="005C0039">
        <w:rPr>
          <w:rFonts w:ascii="Calibri Light" w:hAnsi="Calibri Light" w:cs="Calibri Light"/>
          <w:i/>
          <w:iCs/>
          <w:sz w:val="18"/>
          <w:szCs w:val="18"/>
          <w:lang w:val="en-US"/>
        </w:rPr>
        <w:t>);</w:t>
      </w:r>
    </w:p>
    <w:p w14:paraId="54198CBD" w14:textId="77777777" w:rsidR="005C0039" w:rsidRPr="005C0039" w:rsidRDefault="005C0039" w:rsidP="005C0039">
      <w:pPr>
        <w:spacing w:after="0"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t xml:space="preserve">String </w:t>
      </w:r>
      <w:proofErr w:type="spellStart"/>
      <w:r w:rsidRPr="005C0039">
        <w:rPr>
          <w:rFonts w:ascii="Calibri Light" w:hAnsi="Calibri Light" w:cs="Calibri Light"/>
          <w:b/>
          <w:bCs/>
          <w:i/>
          <w:iCs/>
          <w:color w:val="00B050"/>
          <w:sz w:val="18"/>
          <w:szCs w:val="18"/>
          <w:lang w:val="en-US"/>
        </w:rPr>
        <w:t>redirectUrl</w:t>
      </w:r>
      <w:proofErr w:type="spellEnd"/>
      <w:r w:rsidRPr="005C0039">
        <w:rPr>
          <w:rFonts w:ascii="Calibri Light" w:hAnsi="Calibri Light" w:cs="Calibri Light"/>
          <w:b/>
          <w:bCs/>
          <w:i/>
          <w:iCs/>
          <w:color w:val="00B050"/>
          <w:sz w:val="18"/>
          <w:szCs w:val="18"/>
          <w:lang w:val="en-US"/>
        </w:rPr>
        <w:t xml:space="preserve"> = </w:t>
      </w:r>
      <w:proofErr w:type="spellStart"/>
      <w:r w:rsidRPr="005C0039">
        <w:rPr>
          <w:rFonts w:ascii="Calibri Light" w:hAnsi="Calibri Light" w:cs="Calibri Light"/>
          <w:b/>
          <w:bCs/>
          <w:i/>
          <w:iCs/>
          <w:color w:val="00B050"/>
          <w:sz w:val="18"/>
          <w:szCs w:val="18"/>
          <w:lang w:val="en-US"/>
        </w:rPr>
        <w:t>bosaDssFrontend</w:t>
      </w:r>
      <w:proofErr w:type="spellEnd"/>
      <w:r w:rsidRPr="005C0039">
        <w:rPr>
          <w:rFonts w:ascii="Calibri Light" w:hAnsi="Calibri Light" w:cs="Calibri Light"/>
          <w:b/>
          <w:bCs/>
          <w:i/>
          <w:iCs/>
          <w:color w:val="00B050"/>
          <w:sz w:val="18"/>
          <w:szCs w:val="18"/>
          <w:lang w:val="en-US"/>
        </w:rPr>
        <w:t xml:space="preserve"> + "/sign/" + </w:t>
      </w:r>
      <w:proofErr w:type="spellStart"/>
      <w:r w:rsidRPr="005C0039">
        <w:rPr>
          <w:rFonts w:ascii="Calibri Light" w:hAnsi="Calibri Light" w:cs="Calibri Light"/>
          <w:b/>
          <w:bCs/>
          <w:i/>
          <w:iCs/>
          <w:color w:val="00B050"/>
          <w:sz w:val="18"/>
          <w:szCs w:val="18"/>
          <w:lang w:val="en-US"/>
        </w:rPr>
        <w:t>URLEncoder.encode</w:t>
      </w:r>
      <w:proofErr w:type="spellEnd"/>
      <w:r w:rsidRPr="005C0039">
        <w:rPr>
          <w:rFonts w:ascii="Calibri Light" w:hAnsi="Calibri Light" w:cs="Calibri Light"/>
          <w:b/>
          <w:bCs/>
          <w:i/>
          <w:iCs/>
          <w:color w:val="00B050"/>
          <w:sz w:val="18"/>
          <w:szCs w:val="18"/>
          <w:lang w:val="en-US"/>
        </w:rPr>
        <w:t>(token) +</w:t>
      </w:r>
    </w:p>
    <w:p w14:paraId="73391E4D" w14:textId="77777777" w:rsidR="005C0039" w:rsidRPr="005C0039" w:rsidRDefault="005C0039" w:rsidP="005C0039">
      <w:pPr>
        <w:spacing w:after="0" w:line="360" w:lineRule="auto"/>
        <w:ind w:left="708"/>
        <w:rPr>
          <w:rFonts w:ascii="Calibri Light" w:hAnsi="Calibri Light" w:cs="Calibri Light"/>
          <w:b/>
          <w:bCs/>
          <w:i/>
          <w:iCs/>
          <w:color w:val="00B050"/>
          <w:sz w:val="18"/>
          <w:szCs w:val="18"/>
          <w:lang w:val="en-US"/>
        </w:rPr>
      </w:pPr>
      <w:r w:rsidRPr="005C0039">
        <w:rPr>
          <w:rFonts w:ascii="Calibri Light" w:hAnsi="Calibri Light" w:cs="Calibri Light"/>
          <w:b/>
          <w:bCs/>
          <w:i/>
          <w:iCs/>
          <w:color w:val="00B050"/>
          <w:sz w:val="18"/>
          <w:szCs w:val="18"/>
          <w:lang w:val="en-US"/>
        </w:rPr>
        <w:t>              "?</w:t>
      </w:r>
      <w:proofErr w:type="spellStart"/>
      <w:r w:rsidRPr="005C0039">
        <w:rPr>
          <w:rFonts w:ascii="Calibri Light" w:hAnsi="Calibri Light" w:cs="Calibri Light"/>
          <w:b/>
          <w:bCs/>
          <w:i/>
          <w:iCs/>
          <w:color w:val="00B050"/>
          <w:sz w:val="18"/>
          <w:szCs w:val="18"/>
          <w:lang w:val="en-US"/>
        </w:rPr>
        <w:t>redirectUrl</w:t>
      </w:r>
      <w:proofErr w:type="spellEnd"/>
      <w:r w:rsidRPr="005C0039">
        <w:rPr>
          <w:rFonts w:ascii="Calibri Light" w:hAnsi="Calibri Light" w:cs="Calibri Light"/>
          <w:b/>
          <w:bCs/>
          <w:i/>
          <w:iCs/>
          <w:color w:val="00B050"/>
          <w:sz w:val="18"/>
          <w:szCs w:val="18"/>
          <w:lang w:val="en-US"/>
        </w:rPr>
        <w:t xml:space="preserve">=" + </w:t>
      </w:r>
      <w:proofErr w:type="spellStart"/>
      <w:r w:rsidRPr="005C0039">
        <w:rPr>
          <w:rFonts w:ascii="Calibri Light" w:hAnsi="Calibri Light" w:cs="Calibri Light"/>
          <w:b/>
          <w:bCs/>
          <w:i/>
          <w:iCs/>
          <w:color w:val="00B050"/>
          <w:sz w:val="18"/>
          <w:szCs w:val="18"/>
          <w:lang w:val="en-US"/>
        </w:rPr>
        <w:t>URLEncoder.encode</w:t>
      </w:r>
      <w:proofErr w:type="spellEnd"/>
      <w:r w:rsidRPr="005C0039">
        <w:rPr>
          <w:rFonts w:ascii="Calibri Light" w:hAnsi="Calibri Light" w:cs="Calibri Light"/>
          <w:b/>
          <w:bCs/>
          <w:i/>
          <w:iCs/>
          <w:color w:val="00B050"/>
          <w:sz w:val="18"/>
          <w:szCs w:val="18"/>
          <w:lang w:val="en-US"/>
        </w:rPr>
        <w:t>(</w:t>
      </w:r>
      <w:proofErr w:type="spellStart"/>
      <w:r w:rsidRPr="005C0039">
        <w:rPr>
          <w:rFonts w:ascii="Calibri Light" w:hAnsi="Calibri Light" w:cs="Calibri Light"/>
          <w:b/>
          <w:bCs/>
          <w:i/>
          <w:iCs/>
          <w:color w:val="00B050"/>
          <w:sz w:val="18"/>
          <w:szCs w:val="18"/>
          <w:lang w:val="en-US"/>
        </w:rPr>
        <w:t>callbackURL</w:t>
      </w:r>
      <w:proofErr w:type="spellEnd"/>
      <w:r w:rsidRPr="005C0039">
        <w:rPr>
          <w:rFonts w:ascii="Calibri Light" w:hAnsi="Calibri Light" w:cs="Calibri Light"/>
          <w:b/>
          <w:bCs/>
          <w:i/>
          <w:iCs/>
          <w:color w:val="00B050"/>
          <w:sz w:val="18"/>
          <w:szCs w:val="18"/>
          <w:lang w:val="en-US"/>
        </w:rPr>
        <w:t>) + "&amp;language=" + LANGUAGE;</w:t>
      </w:r>
    </w:p>
    <w:p w14:paraId="714C6289" w14:textId="77777777" w:rsidR="005C0039" w:rsidRPr="00AD38A2" w:rsidRDefault="005C0039" w:rsidP="00AD38A2">
      <w:pPr>
        <w:pStyle w:val="Kop3"/>
        <w:spacing w:before="240"/>
      </w:pPr>
      <w:bookmarkStart w:id="58" w:name="_Toc94631792"/>
      <w:bookmarkStart w:id="59" w:name="_Toc95480263"/>
      <w:r w:rsidRPr="00AD38A2">
        <w:rPr>
          <w:rStyle w:val="Kop1Char"/>
          <w:rFonts w:ascii="Montserrat SemiBold" w:hAnsi="Montserrat SemiBold" w:cs="Times New Roman (Headings CS)"/>
          <w:b/>
          <w:sz w:val="38"/>
          <w:lang w:val="nl-BE"/>
        </w:rPr>
        <w:t>3.12. Using XLST file</w:t>
      </w:r>
      <w:bookmarkEnd w:id="58"/>
      <w:bookmarkEnd w:id="59"/>
    </w:p>
    <w:p w14:paraId="1A6D17A2" w14:textId="77777777" w:rsidR="005C0039" w:rsidRPr="005C0039" w:rsidRDefault="005C0039" w:rsidP="005C0039">
      <w:pPr>
        <w:spacing w:after="0" w:line="360" w:lineRule="auto"/>
        <w:ind w:left="709"/>
        <w:rPr>
          <w:rFonts w:ascii="Calibri Light" w:hAnsi="Calibri Light" w:cs="Calibri Light"/>
          <w:i/>
          <w:iCs/>
          <w:sz w:val="18"/>
          <w:szCs w:val="18"/>
          <w:lang w:val="en-US"/>
        </w:rPr>
      </w:pPr>
      <w:r w:rsidRPr="005C0039">
        <w:rPr>
          <w:rFonts w:ascii="Calibri Light" w:hAnsi="Calibri Light" w:cs="Calibri Light"/>
          <w:i/>
          <w:iCs/>
          <w:sz w:val="18"/>
          <w:szCs w:val="18"/>
          <w:lang w:val="en-US"/>
        </w:rPr>
        <w:t>// 2. Do a '</w:t>
      </w:r>
      <w:proofErr w:type="spellStart"/>
      <w:r w:rsidRPr="005C0039">
        <w:rPr>
          <w:rFonts w:ascii="Calibri Light" w:hAnsi="Calibri Light" w:cs="Calibri Light"/>
          <w:i/>
          <w:iCs/>
          <w:sz w:val="18"/>
          <w:szCs w:val="18"/>
          <w:lang w:val="en-US"/>
        </w:rPr>
        <w:t>getToken</w:t>
      </w:r>
      <w:proofErr w:type="spellEnd"/>
      <w:r w:rsidRPr="005C0039">
        <w:rPr>
          <w:rFonts w:ascii="Calibri Light" w:hAnsi="Calibri Light" w:cs="Calibri Light"/>
          <w:i/>
          <w:iCs/>
          <w:sz w:val="18"/>
          <w:szCs w:val="18"/>
          <w:lang w:val="en-US"/>
        </w:rPr>
        <w:t>' request to the BOSA DSS</w:t>
      </w:r>
    </w:p>
    <w:p w14:paraId="6630710C" w14:textId="77777777" w:rsidR="005C0039" w:rsidRPr="005C0039" w:rsidRDefault="005C0039" w:rsidP="005C0039">
      <w:pPr>
        <w:spacing w:after="0" w:line="360" w:lineRule="auto"/>
        <w:ind w:left="709"/>
        <w:rPr>
          <w:rFonts w:ascii="Calibri Light" w:hAnsi="Calibri Light" w:cs="Calibri Light"/>
          <w:i/>
          <w:iCs/>
          <w:sz w:val="18"/>
          <w:szCs w:val="18"/>
          <w:lang w:val="en-US"/>
        </w:rPr>
      </w:pPr>
      <w:r w:rsidRPr="005C0039">
        <w:rPr>
          <w:rFonts w:ascii="Calibri Light" w:hAnsi="Calibri Light" w:cs="Calibri Light"/>
          <w:i/>
          <w:iCs/>
          <w:sz w:val="18"/>
          <w:szCs w:val="18"/>
          <w:lang w:val="en-US"/>
        </w:rPr>
        <w:t>String json = "{\n" +</w:t>
      </w:r>
    </w:p>
    <w:p w14:paraId="6B6DD956" w14:textId="77777777" w:rsidR="005C0039" w:rsidRPr="005C0039" w:rsidRDefault="005C0039" w:rsidP="005C0039">
      <w:pPr>
        <w:spacing w:after="0" w:line="360" w:lineRule="auto"/>
        <w:ind w:left="709"/>
        <w:rPr>
          <w:rFonts w:ascii="Calibri Light" w:hAnsi="Calibri Light" w:cs="Calibri Light"/>
          <w:i/>
          <w:iCs/>
          <w:sz w:val="18"/>
          <w:szCs w:val="18"/>
          <w:lang w:val="en-US"/>
        </w:rPr>
      </w:pPr>
      <w:r w:rsidRPr="005C0039">
        <w:rPr>
          <w:rFonts w:ascii="Calibri Light" w:hAnsi="Calibri Light" w:cs="Calibri Light"/>
          <w:i/>
          <w:iCs/>
          <w:sz w:val="18"/>
          <w:szCs w:val="18"/>
          <w:lang w:val="en-US"/>
        </w:rPr>
        <w:tab/>
        <w:t>"  \"name\":\"" + s3UserName + "\",\n" +</w:t>
      </w:r>
    </w:p>
    <w:p w14:paraId="70379B5F" w14:textId="77777777" w:rsidR="005C0039" w:rsidRPr="005C0039" w:rsidRDefault="005C0039" w:rsidP="005C0039">
      <w:pPr>
        <w:spacing w:after="0" w:line="360" w:lineRule="auto"/>
        <w:ind w:left="709"/>
        <w:rPr>
          <w:rFonts w:ascii="Calibri Light" w:hAnsi="Calibri Light" w:cs="Calibri Light"/>
          <w:i/>
          <w:iCs/>
          <w:sz w:val="18"/>
          <w:szCs w:val="18"/>
          <w:lang w:val="en-US"/>
        </w:rPr>
      </w:pPr>
      <w:r w:rsidRPr="005C0039">
        <w:rPr>
          <w:rFonts w:ascii="Calibri Light" w:hAnsi="Calibri Light" w:cs="Calibri Light"/>
          <w:i/>
          <w:iCs/>
          <w:sz w:val="18"/>
          <w:szCs w:val="18"/>
          <w:lang w:val="en-US"/>
        </w:rPr>
        <w:tab/>
        <w:t>"  \"</w:t>
      </w:r>
      <w:proofErr w:type="spellStart"/>
      <w:r w:rsidRPr="005C0039">
        <w:rPr>
          <w:rFonts w:ascii="Calibri Light" w:hAnsi="Calibri Light" w:cs="Calibri Light"/>
          <w:i/>
          <w:iCs/>
          <w:sz w:val="18"/>
          <w:szCs w:val="18"/>
          <w:lang w:val="en-US"/>
        </w:rPr>
        <w:t>pwd</w:t>
      </w:r>
      <w:proofErr w:type="spellEnd"/>
      <w:r w:rsidRPr="005C0039">
        <w:rPr>
          <w:rFonts w:ascii="Calibri Light" w:hAnsi="Calibri Light" w:cs="Calibri Light"/>
          <w:i/>
          <w:iCs/>
          <w:sz w:val="18"/>
          <w:szCs w:val="18"/>
          <w:lang w:val="en-US"/>
        </w:rPr>
        <w:t>\":\""  + s3Passwd +   "\",\n" +</w:t>
      </w:r>
    </w:p>
    <w:p w14:paraId="20507157" w14:textId="77777777" w:rsidR="005C0039" w:rsidRPr="005C0039" w:rsidRDefault="005C0039" w:rsidP="005C0039">
      <w:pPr>
        <w:spacing w:after="0" w:line="360" w:lineRule="auto"/>
        <w:ind w:left="709"/>
        <w:rPr>
          <w:rFonts w:ascii="Calibri Light" w:hAnsi="Calibri Light" w:cs="Calibri Light"/>
          <w:i/>
          <w:iCs/>
          <w:sz w:val="18"/>
          <w:szCs w:val="18"/>
          <w:lang w:val="en-US"/>
        </w:rPr>
      </w:pPr>
      <w:r w:rsidRPr="005C0039">
        <w:rPr>
          <w:rFonts w:ascii="Calibri Light" w:hAnsi="Calibri Light" w:cs="Calibri Light"/>
          <w:i/>
          <w:iCs/>
          <w:sz w:val="18"/>
          <w:szCs w:val="18"/>
          <w:lang w:val="en-US"/>
        </w:rPr>
        <w:tab/>
        <w:t xml:space="preserve">"  \"in\":\""   + </w:t>
      </w:r>
      <w:proofErr w:type="spellStart"/>
      <w:r w:rsidRPr="005C0039">
        <w:rPr>
          <w:rFonts w:ascii="Calibri Light" w:hAnsi="Calibri Light" w:cs="Calibri Light"/>
          <w:i/>
          <w:iCs/>
          <w:sz w:val="18"/>
          <w:szCs w:val="18"/>
          <w:lang w:val="en-US"/>
        </w:rPr>
        <w:t>inFileName</w:t>
      </w:r>
      <w:proofErr w:type="spellEnd"/>
      <w:r w:rsidRPr="005C0039">
        <w:rPr>
          <w:rFonts w:ascii="Calibri Light" w:hAnsi="Calibri Light" w:cs="Calibri Light"/>
          <w:i/>
          <w:iCs/>
          <w:sz w:val="18"/>
          <w:szCs w:val="18"/>
          <w:lang w:val="en-US"/>
        </w:rPr>
        <w:t xml:space="preserve"> + "\",\n";</w:t>
      </w:r>
    </w:p>
    <w:p w14:paraId="4918EAC0" w14:textId="77777777" w:rsidR="005C0039" w:rsidRPr="005C0039" w:rsidRDefault="005C0039" w:rsidP="005C0039">
      <w:pPr>
        <w:spacing w:after="0" w:line="360" w:lineRule="auto"/>
        <w:ind w:left="709"/>
        <w:rPr>
          <w:rFonts w:ascii="Calibri Light" w:hAnsi="Calibri Light" w:cs="Calibri Light"/>
          <w:i/>
          <w:iCs/>
          <w:sz w:val="18"/>
          <w:szCs w:val="18"/>
          <w:lang w:val="en-US"/>
        </w:rPr>
      </w:pPr>
      <w:r w:rsidRPr="005C0039">
        <w:rPr>
          <w:rFonts w:ascii="Calibri Light" w:hAnsi="Calibri Light" w:cs="Calibri Light"/>
          <w:i/>
          <w:iCs/>
          <w:sz w:val="18"/>
          <w:szCs w:val="18"/>
          <w:lang w:val="en-US"/>
        </w:rPr>
        <w:t xml:space="preserve">if (null != </w:t>
      </w:r>
      <w:proofErr w:type="spellStart"/>
      <w:r w:rsidRPr="005C0039">
        <w:rPr>
          <w:rFonts w:ascii="Calibri Light" w:hAnsi="Calibri Light" w:cs="Calibri Light"/>
          <w:i/>
          <w:iCs/>
          <w:sz w:val="18"/>
          <w:szCs w:val="18"/>
          <w:lang w:val="en-US"/>
        </w:rPr>
        <w:t>xsltFile</w:t>
      </w:r>
      <w:proofErr w:type="spellEnd"/>
      <w:r w:rsidRPr="005C0039">
        <w:rPr>
          <w:rFonts w:ascii="Calibri Light" w:hAnsi="Calibri Light" w:cs="Calibri Light"/>
          <w:i/>
          <w:iCs/>
          <w:sz w:val="18"/>
          <w:szCs w:val="18"/>
          <w:lang w:val="en-US"/>
        </w:rPr>
        <w:t>)</w:t>
      </w:r>
    </w:p>
    <w:p w14:paraId="5BF2A0EA" w14:textId="77777777" w:rsidR="005C0039" w:rsidRPr="005C0039" w:rsidRDefault="005C0039" w:rsidP="005C0039">
      <w:pPr>
        <w:spacing w:after="0" w:line="360" w:lineRule="auto"/>
        <w:ind w:left="709"/>
        <w:rPr>
          <w:rFonts w:ascii="Calibri Light" w:hAnsi="Calibri Light" w:cs="Calibri Light"/>
          <w:b/>
          <w:bCs/>
          <w:i/>
          <w:iCs/>
          <w:color w:val="00B050"/>
          <w:sz w:val="18"/>
          <w:szCs w:val="18"/>
          <w:lang w:val="en-US"/>
        </w:rPr>
      </w:pPr>
      <w:r w:rsidRPr="005C0039">
        <w:rPr>
          <w:rFonts w:ascii="Calibri Light" w:hAnsi="Calibri Light" w:cs="Calibri Light"/>
          <w:i/>
          <w:iCs/>
          <w:sz w:val="18"/>
          <w:szCs w:val="18"/>
          <w:lang w:val="en-US"/>
        </w:rPr>
        <w:tab/>
      </w:r>
      <w:r w:rsidRPr="005C0039">
        <w:rPr>
          <w:rFonts w:ascii="Calibri Light" w:hAnsi="Calibri Light" w:cs="Calibri Light"/>
          <w:b/>
          <w:bCs/>
          <w:i/>
          <w:iCs/>
          <w:color w:val="00B050"/>
          <w:sz w:val="18"/>
          <w:szCs w:val="18"/>
          <w:lang w:val="en-US"/>
        </w:rPr>
        <w:t>json += ( "  \"</w:t>
      </w:r>
      <w:proofErr w:type="spellStart"/>
      <w:r w:rsidRPr="005C0039">
        <w:rPr>
          <w:rFonts w:ascii="Calibri Light" w:hAnsi="Calibri Light" w:cs="Calibri Light"/>
          <w:b/>
          <w:bCs/>
          <w:i/>
          <w:iCs/>
          <w:color w:val="00B050"/>
          <w:sz w:val="18"/>
          <w:szCs w:val="18"/>
          <w:lang w:val="en-US"/>
        </w:rPr>
        <w:t>xslt</w:t>
      </w:r>
      <w:proofErr w:type="spellEnd"/>
      <w:r w:rsidRPr="005C0039">
        <w:rPr>
          <w:rFonts w:ascii="Calibri Light" w:hAnsi="Calibri Light" w:cs="Calibri Light"/>
          <w:b/>
          <w:bCs/>
          <w:i/>
          <w:iCs/>
          <w:color w:val="00B050"/>
          <w:sz w:val="18"/>
          <w:szCs w:val="18"/>
          <w:lang w:val="en-US"/>
        </w:rPr>
        <w:t xml:space="preserve">\":\""   + </w:t>
      </w:r>
      <w:proofErr w:type="spellStart"/>
      <w:r w:rsidRPr="005C0039">
        <w:rPr>
          <w:rFonts w:ascii="Calibri Light" w:hAnsi="Calibri Light" w:cs="Calibri Light"/>
          <w:b/>
          <w:bCs/>
          <w:i/>
          <w:iCs/>
          <w:color w:val="00B050"/>
          <w:sz w:val="18"/>
          <w:szCs w:val="18"/>
          <w:lang w:val="en-US"/>
        </w:rPr>
        <w:t>xsltFile.getName</w:t>
      </w:r>
      <w:proofErr w:type="spellEnd"/>
      <w:r w:rsidRPr="005C0039">
        <w:rPr>
          <w:rFonts w:ascii="Calibri Light" w:hAnsi="Calibri Light" w:cs="Calibri Light"/>
          <w:b/>
          <w:bCs/>
          <w:i/>
          <w:iCs/>
          <w:color w:val="00B050"/>
          <w:sz w:val="18"/>
          <w:szCs w:val="18"/>
          <w:lang w:val="en-US"/>
        </w:rPr>
        <w:t>() + "\",\n" );</w:t>
      </w:r>
    </w:p>
    <w:p w14:paraId="061410B2" w14:textId="77777777" w:rsidR="005C0039" w:rsidRPr="005C0039" w:rsidRDefault="005C0039" w:rsidP="005C0039">
      <w:pPr>
        <w:spacing w:after="0" w:line="360" w:lineRule="auto"/>
        <w:ind w:left="709"/>
        <w:rPr>
          <w:rFonts w:ascii="Calibri Light" w:hAnsi="Calibri Light" w:cs="Calibri Light"/>
          <w:i/>
          <w:iCs/>
          <w:sz w:val="18"/>
          <w:szCs w:val="18"/>
          <w:lang w:val="en-US"/>
        </w:rPr>
      </w:pPr>
      <w:r w:rsidRPr="005C0039">
        <w:rPr>
          <w:rFonts w:ascii="Calibri Light" w:hAnsi="Calibri Light" w:cs="Calibri Light"/>
          <w:i/>
          <w:iCs/>
          <w:sz w:val="18"/>
          <w:szCs w:val="18"/>
          <w:lang w:val="en-US"/>
        </w:rPr>
        <w:t xml:space="preserve"> </w:t>
      </w:r>
      <w:r w:rsidRPr="005C0039">
        <w:rPr>
          <w:rFonts w:ascii="Calibri Light" w:hAnsi="Calibri Light" w:cs="Calibri Light"/>
          <w:i/>
          <w:iCs/>
          <w:sz w:val="18"/>
          <w:szCs w:val="18"/>
          <w:lang w:val="en-US"/>
        </w:rPr>
        <w:tab/>
        <w:t xml:space="preserve">json += "  \"out\":\""  + </w:t>
      </w:r>
      <w:proofErr w:type="spellStart"/>
      <w:r w:rsidRPr="005C0039">
        <w:rPr>
          <w:rFonts w:ascii="Calibri Light" w:hAnsi="Calibri Light" w:cs="Calibri Light"/>
          <w:i/>
          <w:iCs/>
          <w:sz w:val="18"/>
          <w:szCs w:val="18"/>
          <w:lang w:val="en-US"/>
        </w:rPr>
        <w:t>outFileName</w:t>
      </w:r>
      <w:proofErr w:type="spellEnd"/>
      <w:r w:rsidRPr="005C0039">
        <w:rPr>
          <w:rFonts w:ascii="Calibri Light" w:hAnsi="Calibri Light" w:cs="Calibri Light"/>
          <w:i/>
          <w:iCs/>
          <w:sz w:val="18"/>
          <w:szCs w:val="18"/>
          <w:lang w:val="en-US"/>
        </w:rPr>
        <w:t xml:space="preserve"> + "\",\n" +</w:t>
      </w:r>
    </w:p>
    <w:p w14:paraId="4AD12E6B" w14:textId="77777777" w:rsidR="005C0039" w:rsidRPr="005C0039" w:rsidRDefault="005C0039" w:rsidP="005C0039">
      <w:pPr>
        <w:spacing w:after="0" w:line="360" w:lineRule="auto"/>
        <w:ind w:left="709"/>
        <w:rPr>
          <w:rFonts w:ascii="Calibri Light" w:hAnsi="Calibri Light" w:cs="Calibri Light"/>
          <w:i/>
          <w:iCs/>
          <w:sz w:val="18"/>
          <w:szCs w:val="18"/>
          <w:lang w:val="en-US"/>
        </w:rPr>
      </w:pPr>
      <w:r w:rsidRPr="005C0039">
        <w:rPr>
          <w:rFonts w:ascii="Calibri Light" w:hAnsi="Calibri Light" w:cs="Calibri Light"/>
          <w:i/>
          <w:iCs/>
          <w:sz w:val="18"/>
          <w:szCs w:val="18"/>
          <w:lang w:val="en-US"/>
        </w:rPr>
        <w:tab/>
        <w:t xml:space="preserve">"  \"prof\":\"" + </w:t>
      </w:r>
      <w:proofErr w:type="spellStart"/>
      <w:r w:rsidRPr="005C0039">
        <w:rPr>
          <w:rFonts w:ascii="Calibri Light" w:hAnsi="Calibri Light" w:cs="Calibri Light"/>
          <w:i/>
          <w:iCs/>
          <w:sz w:val="18"/>
          <w:szCs w:val="18"/>
          <w:lang w:val="en-US"/>
        </w:rPr>
        <w:t>profileFor</w:t>
      </w:r>
      <w:proofErr w:type="spellEnd"/>
      <w:r w:rsidRPr="005C0039">
        <w:rPr>
          <w:rFonts w:ascii="Calibri Light" w:hAnsi="Calibri Light" w:cs="Calibri Light"/>
          <w:i/>
          <w:iCs/>
          <w:sz w:val="18"/>
          <w:szCs w:val="18"/>
          <w:lang w:val="en-US"/>
        </w:rPr>
        <w:t>(</w:t>
      </w:r>
      <w:proofErr w:type="spellStart"/>
      <w:r w:rsidRPr="005C0039">
        <w:rPr>
          <w:rFonts w:ascii="Calibri Light" w:hAnsi="Calibri Light" w:cs="Calibri Light"/>
          <w:i/>
          <w:iCs/>
          <w:sz w:val="18"/>
          <w:szCs w:val="18"/>
          <w:lang w:val="en-US"/>
        </w:rPr>
        <w:t>inFileName</w:t>
      </w:r>
      <w:proofErr w:type="spellEnd"/>
      <w:r w:rsidRPr="005C0039">
        <w:rPr>
          <w:rFonts w:ascii="Calibri Light" w:hAnsi="Calibri Light" w:cs="Calibri Light"/>
          <w:i/>
          <w:iCs/>
          <w:sz w:val="18"/>
          <w:szCs w:val="18"/>
          <w:lang w:val="en-US"/>
        </w:rPr>
        <w:t>) + "\"\n" +</w:t>
      </w:r>
    </w:p>
    <w:p w14:paraId="55EE89B9" w14:textId="77777777" w:rsidR="005C0039" w:rsidRPr="005C0039" w:rsidRDefault="005C0039" w:rsidP="005C0039">
      <w:pPr>
        <w:spacing w:after="0" w:line="360" w:lineRule="auto"/>
        <w:ind w:left="709"/>
        <w:rPr>
          <w:rFonts w:ascii="Calibri Light" w:hAnsi="Calibri Light" w:cs="Calibri Light"/>
          <w:i/>
          <w:iCs/>
          <w:sz w:val="18"/>
          <w:szCs w:val="18"/>
          <w:lang w:val="en-US"/>
        </w:rPr>
      </w:pPr>
      <w:r w:rsidRPr="005C0039">
        <w:rPr>
          <w:rFonts w:ascii="Calibri Light" w:hAnsi="Calibri Light" w:cs="Calibri Light"/>
          <w:i/>
          <w:iCs/>
          <w:sz w:val="18"/>
          <w:szCs w:val="18"/>
          <w:lang w:val="en-US"/>
        </w:rPr>
        <w:t>"}";</w:t>
      </w:r>
    </w:p>
    <w:p w14:paraId="3B2669A8" w14:textId="77777777" w:rsidR="005C0039" w:rsidRPr="005C0039" w:rsidRDefault="005C0039" w:rsidP="00AD38A2">
      <w:pPr>
        <w:pStyle w:val="Kop2"/>
        <w:rPr>
          <w:lang w:val="en-US"/>
        </w:rPr>
      </w:pPr>
      <w:bookmarkStart w:id="60" w:name="_Toc94631793"/>
      <w:bookmarkStart w:id="61" w:name="_Toc95480264"/>
      <w:r w:rsidRPr="005C0039">
        <w:rPr>
          <w:lang w:val="en-US"/>
        </w:rPr>
        <w:t>4. Sample/test FPS code and service</w:t>
      </w:r>
      <w:bookmarkEnd w:id="60"/>
      <w:bookmarkEnd w:id="61"/>
    </w:p>
    <w:p w14:paraId="4BB017A4" w14:textId="77777777" w:rsidR="005C0039" w:rsidRPr="005C0039" w:rsidRDefault="005C0039" w:rsidP="00AD38A2">
      <w:pPr>
        <w:rPr>
          <w:lang w:val="en-US"/>
        </w:rPr>
      </w:pPr>
      <w:r w:rsidRPr="005C0039">
        <w:rPr>
          <w:lang w:val="en-US"/>
        </w:rPr>
        <w:t>A simple Java service has been made that can serve as an example for the FPS.</w:t>
      </w:r>
    </w:p>
    <w:p w14:paraId="3D87BE9A" w14:textId="77777777" w:rsidR="005C0039" w:rsidRPr="005C0039" w:rsidRDefault="005C0039" w:rsidP="00AD38A2">
      <w:pPr>
        <w:rPr>
          <w:lang w:val="en-US"/>
        </w:rPr>
      </w:pPr>
      <w:r w:rsidRPr="005C0039">
        <w:rPr>
          <w:lang w:val="en-US"/>
        </w:rPr>
        <w:t>It provides a simple ‘home page’ where the use can select a document to sign.</w:t>
      </w:r>
      <w:r w:rsidRPr="005C0039">
        <w:rPr>
          <w:lang w:val="en-US"/>
        </w:rPr>
        <w:br/>
        <w:t>Then the sample service uploads this document, requests a token and does a redirect.</w:t>
      </w:r>
      <w:r w:rsidRPr="005C0039">
        <w:rPr>
          <w:lang w:val="en-US"/>
        </w:rPr>
        <w:br/>
        <w:t>Finally a callback page is foreseen where the signed document is downloaded and the unsigned and signed document are deleted from the S3 server.</w:t>
      </w:r>
    </w:p>
    <w:p w14:paraId="1BA7F37D" w14:textId="77777777" w:rsidR="005C0039" w:rsidRPr="005C0039" w:rsidRDefault="005C0039" w:rsidP="00AD38A2">
      <w:pPr>
        <w:rPr>
          <w:lang w:val="en-US"/>
        </w:rPr>
      </w:pPr>
      <w:r w:rsidRPr="005C0039">
        <w:rPr>
          <w:lang w:val="en-US"/>
        </w:rPr>
        <w:t>To build the sample: install maven and type the following on a command prompt:</w:t>
      </w:r>
      <w:r w:rsidRPr="005C0039">
        <w:rPr>
          <w:lang w:val="en-US"/>
        </w:rPr>
        <w:br/>
      </w:r>
      <w:r w:rsidRPr="005C0039">
        <w:rPr>
          <w:i/>
          <w:lang w:val="en-US"/>
        </w:rPr>
        <w:t xml:space="preserve">    </w:t>
      </w:r>
      <w:proofErr w:type="spellStart"/>
      <w:r w:rsidRPr="005C0039">
        <w:rPr>
          <w:i/>
          <w:lang w:val="en-US"/>
        </w:rPr>
        <w:t>mvn</w:t>
      </w:r>
      <w:proofErr w:type="spellEnd"/>
      <w:r w:rsidRPr="005C0039">
        <w:rPr>
          <w:i/>
          <w:lang w:val="en-US"/>
        </w:rPr>
        <w:t xml:space="preserve"> package</w:t>
      </w:r>
    </w:p>
    <w:p w14:paraId="1534B836" w14:textId="77777777" w:rsidR="005C0039" w:rsidRPr="005C0039" w:rsidRDefault="005C0039" w:rsidP="00AD38A2">
      <w:pPr>
        <w:rPr>
          <w:i/>
          <w:lang w:val="en-US"/>
        </w:rPr>
      </w:pPr>
      <w:r w:rsidRPr="005C0039">
        <w:rPr>
          <w:lang w:val="en-US"/>
        </w:rPr>
        <w:lastRenderedPageBreak/>
        <w:t>To run the sample service on Linux/</w:t>
      </w:r>
      <w:proofErr w:type="spellStart"/>
      <w:r w:rsidRPr="005C0039">
        <w:rPr>
          <w:lang w:val="en-US"/>
        </w:rPr>
        <w:t>MacOSX</w:t>
      </w:r>
      <w:proofErr w:type="spellEnd"/>
      <w:r w:rsidRPr="005C0039">
        <w:rPr>
          <w:lang w:val="en-US"/>
        </w:rPr>
        <w:t>:</w:t>
      </w:r>
      <w:r w:rsidRPr="005C0039">
        <w:rPr>
          <w:lang w:val="en-US"/>
        </w:rPr>
        <w:br/>
      </w:r>
      <w:r w:rsidRPr="005C0039">
        <w:rPr>
          <w:i/>
          <w:lang w:val="en-US"/>
        </w:rPr>
        <w:t xml:space="preserve">    java -cp "target/lib/*":target/test_fps-0.0.1-SNAPSHOT.jar </w:t>
      </w:r>
      <w:proofErr w:type="spellStart"/>
      <w:r w:rsidRPr="005C0039">
        <w:rPr>
          <w:i/>
          <w:lang w:val="en-US"/>
        </w:rPr>
        <w:t>com.zetes.projects.bosa.testfps.Main</w:t>
      </w:r>
      <w:proofErr w:type="spellEnd"/>
      <w:r w:rsidRPr="005C0039">
        <w:rPr>
          <w:i/>
          <w:lang w:val="en-US"/>
        </w:rPr>
        <w:br/>
      </w:r>
      <w:r w:rsidRPr="005C0039">
        <w:rPr>
          <w:lang w:val="en-US"/>
        </w:rPr>
        <w:t>Or on Windows:</w:t>
      </w:r>
      <w:r w:rsidRPr="005C0039">
        <w:rPr>
          <w:lang w:val="en-US"/>
        </w:rPr>
        <w:br/>
      </w:r>
      <w:r w:rsidRPr="005C0039">
        <w:rPr>
          <w:i/>
          <w:lang w:val="en-US"/>
        </w:rPr>
        <w:t xml:space="preserve">    java -cp "target/lib/*";target/test_fps-0.0.1-SNAPSHOT.jar </w:t>
      </w:r>
      <w:proofErr w:type="spellStart"/>
      <w:r w:rsidRPr="005C0039">
        <w:rPr>
          <w:i/>
          <w:lang w:val="en-US"/>
        </w:rPr>
        <w:t>com.zetes.projects.bosa.testfps.Main</w:t>
      </w:r>
      <w:proofErr w:type="spellEnd"/>
    </w:p>
    <w:p w14:paraId="228BB321" w14:textId="77777777" w:rsidR="005C0039" w:rsidRPr="005C0039" w:rsidRDefault="005C0039" w:rsidP="00AD38A2">
      <w:pPr>
        <w:rPr>
          <w:lang w:val="en-US"/>
        </w:rPr>
      </w:pPr>
      <w:r w:rsidRPr="005C0039">
        <w:rPr>
          <w:lang w:val="en-US"/>
        </w:rPr>
        <w:t>When started successfully, the service will show the URL to which to surf to:</w:t>
      </w:r>
    </w:p>
    <w:tbl>
      <w:tblPr>
        <w:tblStyle w:val="Tabelraster"/>
        <w:tblW w:w="8221" w:type="dxa"/>
        <w:tblInd w:w="534" w:type="dxa"/>
        <w:tblLayout w:type="fixed"/>
        <w:tblLook w:val="04A0" w:firstRow="1" w:lastRow="0" w:firstColumn="1" w:lastColumn="0" w:noHBand="0" w:noVBand="1"/>
      </w:tblPr>
      <w:tblGrid>
        <w:gridCol w:w="8221"/>
      </w:tblGrid>
      <w:tr w:rsidR="005C0039" w:rsidRPr="005C0039" w14:paraId="3C672642" w14:textId="77777777" w:rsidTr="006F76E8">
        <w:tc>
          <w:tcPr>
            <w:tcW w:w="8221" w:type="dxa"/>
          </w:tcPr>
          <w:p w14:paraId="6463C5B7" w14:textId="77777777" w:rsidR="005C0039" w:rsidRPr="005C0039" w:rsidRDefault="005C0039" w:rsidP="006F76E8">
            <w:pPr>
              <w:spacing w:after="0" w:line="240" w:lineRule="auto"/>
              <w:rPr>
                <w:rFonts w:ascii="Calibri Light" w:hAnsi="Calibri Light" w:cs="Calibri Light"/>
                <w:i/>
                <w:lang w:val="en-US"/>
              </w:rPr>
            </w:pPr>
            <w:r w:rsidRPr="005C0039">
              <w:rPr>
                <w:rFonts w:ascii="Calibri Light" w:eastAsia="Calibri" w:hAnsi="Calibri Light" w:cs="Calibri Light"/>
                <w:i/>
                <w:lang w:val="en-US"/>
              </w:rPr>
              <w:t>Service started - press Ctrl-C to stop</w:t>
            </w:r>
          </w:p>
          <w:p w14:paraId="68E53675" w14:textId="77777777" w:rsidR="005C0039" w:rsidRPr="005C0039" w:rsidRDefault="005C0039" w:rsidP="006F76E8">
            <w:pPr>
              <w:spacing w:after="0" w:line="240" w:lineRule="auto"/>
              <w:rPr>
                <w:rFonts w:ascii="Calibri Light" w:eastAsia="Calibri" w:hAnsi="Calibri Light" w:cs="Calibri Light"/>
                <w:lang w:val="en-US"/>
              </w:rPr>
            </w:pPr>
            <w:r w:rsidRPr="005C0039">
              <w:rPr>
                <w:rFonts w:ascii="Calibri Light" w:eastAsia="Calibri" w:hAnsi="Calibri Light" w:cs="Calibri Light"/>
                <w:i/>
                <w:lang w:val="en-US"/>
              </w:rPr>
              <w:t>Surf with your browser to http://localhost:8080</w:t>
            </w:r>
          </w:p>
        </w:tc>
      </w:tr>
    </w:tbl>
    <w:p w14:paraId="3ECA16A5" w14:textId="4E946DEC" w:rsidR="005C0039" w:rsidRPr="005C0039" w:rsidRDefault="00AD38A2" w:rsidP="00AD38A2">
      <w:pPr>
        <w:rPr>
          <w:lang w:val="en-US"/>
        </w:rPr>
      </w:pPr>
      <w:r>
        <w:rPr>
          <w:lang w:val="en-US"/>
        </w:rPr>
        <w:br/>
      </w:r>
      <w:r w:rsidR="005C0039" w:rsidRPr="005C0039">
        <w:rPr>
          <w:lang w:val="en-US"/>
        </w:rPr>
        <w:t xml:space="preserve">When the service starts, it reads configuration parameters from the </w:t>
      </w:r>
      <w:r w:rsidR="005C0039" w:rsidRPr="005C0039">
        <w:rPr>
          <w:b/>
          <w:i/>
          <w:lang w:val="en-US"/>
        </w:rPr>
        <w:t>config.txt</w:t>
      </w:r>
      <w:r w:rsidR="005C0039" w:rsidRPr="005C0039">
        <w:rPr>
          <w:lang w:val="en-US"/>
        </w:rPr>
        <w:t xml:space="preserve"> file.</w:t>
      </w:r>
      <w:r w:rsidR="005C0039" w:rsidRPr="005C0039">
        <w:rPr>
          <w:lang w:val="en-US"/>
        </w:rPr>
        <w:br/>
      </w:r>
      <w:r w:rsidR="005C0039" w:rsidRPr="005C0039">
        <w:rPr>
          <w:i/>
          <w:color w:val="00566B" w:themeColor="accent1"/>
          <w:lang w:val="en-US"/>
        </w:rPr>
        <w:t>To actually be able to connect to the BOSA S3 service, an account should be requested from BOSA; and this account information (username and password) must be filled in this config file (i.e. replace the USERNAME_HERE and PASSWORD_HERE strings).</w:t>
      </w:r>
    </w:p>
    <w:p w14:paraId="69D383EB" w14:textId="77777777" w:rsidR="005C0039" w:rsidRPr="00AD38A2" w:rsidRDefault="005C0039" w:rsidP="00AD38A2">
      <w:pPr>
        <w:rPr>
          <w:b/>
          <w:bCs/>
          <w:lang w:val="en-US"/>
        </w:rPr>
      </w:pPr>
      <w:r w:rsidRPr="00AD38A2">
        <w:rPr>
          <w:b/>
          <w:bCs/>
          <w:lang w:val="en-US"/>
        </w:rPr>
        <w:t>Demo service</w:t>
      </w:r>
    </w:p>
    <w:p w14:paraId="7278AF40" w14:textId="77777777" w:rsidR="005C0039" w:rsidRPr="005C0039" w:rsidRDefault="005C0039" w:rsidP="00AD38A2">
      <w:pPr>
        <w:rPr>
          <w:lang w:val="en-US"/>
        </w:rPr>
      </w:pPr>
      <w:r w:rsidRPr="005C0039">
        <w:rPr>
          <w:lang w:val="en-US"/>
        </w:rPr>
        <w:t>The above code has been deployed and can be found at the following URL: [3].</w:t>
      </w:r>
    </w:p>
    <w:p w14:paraId="1AE82523" w14:textId="77777777" w:rsidR="005C0039" w:rsidRPr="005C0039" w:rsidRDefault="005C0039" w:rsidP="00AD38A2">
      <w:pPr>
        <w:pStyle w:val="Kop2"/>
        <w:rPr>
          <w:lang w:val="en-US"/>
        </w:rPr>
      </w:pPr>
      <w:bookmarkStart w:id="62" w:name="_Toc94631794"/>
      <w:bookmarkStart w:id="63" w:name="_Toc95480265"/>
      <w:r w:rsidRPr="005C0039">
        <w:rPr>
          <w:lang w:val="en-US"/>
        </w:rPr>
        <w:t>5. References</w:t>
      </w:r>
      <w:bookmarkEnd w:id="62"/>
      <w:bookmarkEnd w:id="63"/>
    </w:p>
    <w:p w14:paraId="56E55EFE" w14:textId="77777777" w:rsidR="005C0039" w:rsidRPr="00AD38A2" w:rsidRDefault="005C0039" w:rsidP="00AD38A2">
      <w:pPr>
        <w:rPr>
          <w:rFonts w:cstheme="minorHAnsi"/>
          <w:lang w:val="en-US"/>
        </w:rPr>
      </w:pPr>
      <w:r w:rsidRPr="00AD38A2">
        <w:rPr>
          <w:rFonts w:cstheme="minorHAnsi"/>
          <w:lang w:val="en-US"/>
        </w:rPr>
        <w:t xml:space="preserve">[1] </w:t>
      </w:r>
      <w:proofErr w:type="spellStart"/>
      <w:r w:rsidRPr="00AD38A2">
        <w:rPr>
          <w:rFonts w:cstheme="minorHAnsi"/>
          <w:lang w:val="en-US"/>
        </w:rPr>
        <w:t>MinIO</w:t>
      </w:r>
      <w:proofErr w:type="spellEnd"/>
      <w:r w:rsidRPr="00AD38A2">
        <w:rPr>
          <w:rFonts w:cstheme="minorHAnsi"/>
          <w:lang w:val="en-US"/>
        </w:rPr>
        <w:t xml:space="preserve">: </w:t>
      </w:r>
      <w:hyperlink r:id="rId35">
        <w:r w:rsidRPr="00AD38A2">
          <w:rPr>
            <w:rStyle w:val="Internetkoppeling"/>
            <w:rFonts w:cstheme="minorHAnsi"/>
            <w:lang w:val="en-US"/>
          </w:rPr>
          <w:t>https://en.wikipedia.org/wiki/MinIO</w:t>
        </w:r>
      </w:hyperlink>
    </w:p>
    <w:p w14:paraId="387A27B7" w14:textId="77777777" w:rsidR="005C0039" w:rsidRPr="00AD38A2" w:rsidRDefault="005C0039" w:rsidP="00AD38A2">
      <w:pPr>
        <w:rPr>
          <w:rFonts w:cstheme="minorHAnsi"/>
          <w:lang w:val="en-US"/>
        </w:rPr>
      </w:pPr>
      <w:r w:rsidRPr="00AD38A2">
        <w:rPr>
          <w:rFonts w:cstheme="minorHAnsi"/>
          <w:lang w:val="en-US"/>
        </w:rPr>
        <w:t xml:space="preserve">[2] </w:t>
      </w:r>
      <w:proofErr w:type="spellStart"/>
      <w:r w:rsidRPr="00AD38A2">
        <w:rPr>
          <w:rFonts w:cstheme="minorHAnsi"/>
          <w:lang w:val="en-US"/>
        </w:rPr>
        <w:t>MinIO</w:t>
      </w:r>
      <w:proofErr w:type="spellEnd"/>
      <w:r w:rsidRPr="00AD38A2">
        <w:rPr>
          <w:rFonts w:cstheme="minorHAnsi"/>
          <w:lang w:val="en-US"/>
        </w:rPr>
        <w:t xml:space="preserve"> SDKs: </w:t>
      </w:r>
      <w:hyperlink r:id="rId36">
        <w:r w:rsidRPr="00AD38A2">
          <w:rPr>
            <w:rStyle w:val="Internetkoppeling"/>
            <w:rFonts w:cstheme="minorHAnsi"/>
            <w:lang w:val="en-US"/>
          </w:rPr>
          <w:t>https://docs.minio.io/</w:t>
        </w:r>
      </w:hyperlink>
      <w:r w:rsidRPr="00AD38A2">
        <w:rPr>
          <w:rFonts w:cstheme="minorHAnsi"/>
          <w:lang w:val="en-US"/>
        </w:rPr>
        <w:t xml:space="preserve">  - select ‘MINIO SDKS’ on the left</w:t>
      </w:r>
    </w:p>
    <w:p w14:paraId="41527178" w14:textId="77777777" w:rsidR="005C0039" w:rsidRPr="00AD38A2" w:rsidRDefault="005C0039" w:rsidP="00AD38A2">
      <w:pPr>
        <w:rPr>
          <w:rFonts w:cstheme="minorHAnsi"/>
          <w:lang w:val="en-US"/>
        </w:rPr>
      </w:pPr>
      <w:r w:rsidRPr="00AD38A2">
        <w:rPr>
          <w:rFonts w:cstheme="minorHAnsi"/>
          <w:lang w:val="en-US"/>
        </w:rPr>
        <w:t xml:space="preserve">[3] Sample/test FPS service: </w:t>
      </w:r>
      <w:hyperlink r:id="rId37">
        <w:r w:rsidRPr="00AD38A2">
          <w:rPr>
            <w:rStyle w:val="Internetkoppeling"/>
            <w:rFonts w:cstheme="minorHAnsi"/>
            <w:lang w:val="en-US"/>
          </w:rPr>
          <w:t>https://mintest.qa.fts.bosa.belgium.be</w:t>
        </w:r>
      </w:hyperlink>
    </w:p>
    <w:p w14:paraId="12D7E835" w14:textId="77777777" w:rsidR="005C0039" w:rsidRPr="00AD38A2" w:rsidRDefault="005C0039" w:rsidP="00AD38A2">
      <w:pPr>
        <w:rPr>
          <w:rFonts w:cstheme="minorHAnsi"/>
          <w:lang w:val="en-US"/>
        </w:rPr>
      </w:pPr>
      <w:r w:rsidRPr="00AD38A2">
        <w:rPr>
          <w:rFonts w:cstheme="minorHAnsi"/>
          <w:lang w:val="en-US"/>
        </w:rPr>
        <w:t xml:space="preserve">[4] </w:t>
      </w:r>
      <w:hyperlink r:id="rId38">
        <w:r w:rsidRPr="00AD38A2">
          <w:rPr>
            <w:rStyle w:val="Internetkoppeling"/>
            <w:rFonts w:cstheme="minorHAnsi"/>
            <w:lang w:val="en-US"/>
          </w:rPr>
          <w:t>https://docs.oracle.com/javase/7/docs/api/java/text/SimpleDateFormat.html</w:t>
        </w:r>
      </w:hyperlink>
    </w:p>
    <w:p w14:paraId="7FF3E409" w14:textId="77777777" w:rsidR="005C0039" w:rsidRPr="00AD38A2" w:rsidRDefault="005C0039" w:rsidP="00AD38A2">
      <w:pPr>
        <w:rPr>
          <w:rFonts w:cstheme="minorHAnsi"/>
          <w:lang w:val="en-US"/>
        </w:rPr>
      </w:pPr>
      <w:r w:rsidRPr="00AD38A2">
        <w:rPr>
          <w:rFonts w:cstheme="minorHAnsi"/>
          <w:lang w:val="en-US"/>
        </w:rPr>
        <w:t xml:space="preserve">[5] </w:t>
      </w:r>
      <w:hyperlink r:id="rId39">
        <w:r w:rsidRPr="00AD38A2">
          <w:rPr>
            <w:rStyle w:val="Internetkoppeling"/>
            <w:rFonts w:cstheme="minorHAnsi"/>
            <w:lang w:val="en-US"/>
          </w:rPr>
          <w:t>https://ec.europa.eu/cefdigital/DSS/webapp-demo/apidocs/eu/europa/esig/dss/enumerations/VisualSignatureAlignmentHorizontal.html</w:t>
        </w:r>
      </w:hyperlink>
    </w:p>
    <w:p w14:paraId="4A80229B" w14:textId="77777777" w:rsidR="005C0039" w:rsidRPr="00AD38A2" w:rsidRDefault="005C0039" w:rsidP="00AD38A2">
      <w:pPr>
        <w:rPr>
          <w:rFonts w:cstheme="minorHAnsi"/>
          <w:lang w:val="en-US"/>
        </w:rPr>
      </w:pPr>
      <w:r w:rsidRPr="00AD38A2">
        <w:rPr>
          <w:rFonts w:cstheme="minorHAnsi"/>
          <w:lang w:val="en-US"/>
        </w:rPr>
        <w:t xml:space="preserve">[6]  </w:t>
      </w:r>
      <w:hyperlink r:id="rId40">
        <w:r w:rsidRPr="00AD38A2">
          <w:rPr>
            <w:rStyle w:val="Internetkoppeling"/>
            <w:rFonts w:cstheme="minorHAnsi"/>
            <w:lang w:val="en-US"/>
          </w:rPr>
          <w:t>https://ec.europa.eu/cefdigital/DSS/webapp-demo/apidocs/eu/europa/esig/dss/enumerations/VisualSignatureAlignmentVertical.html</w:t>
        </w:r>
      </w:hyperlink>
    </w:p>
    <w:p w14:paraId="403B6B2F" w14:textId="52C12383" w:rsidR="006D1711" w:rsidRPr="005C0039" w:rsidRDefault="006D1711" w:rsidP="006D1711">
      <w:pPr>
        <w:rPr>
          <w:lang w:val="en-US"/>
        </w:rPr>
      </w:pPr>
    </w:p>
    <w:sectPr w:rsidR="006D1711" w:rsidRPr="005C0039" w:rsidSect="005C0039">
      <w:headerReference w:type="even" r:id="rId41"/>
      <w:headerReference w:type="default" r:id="rId42"/>
      <w:footerReference w:type="even" r:id="rId43"/>
      <w:footerReference w:type="default" r:id="rId44"/>
      <w:headerReference w:type="first" r:id="rId45"/>
      <w:footerReference w:type="first" r:id="rId46"/>
      <w:endnotePr>
        <w:numFmt w:val="decimal"/>
      </w:endnotePr>
      <w:pgSz w:w="11906" w:h="16838"/>
      <w:pgMar w:top="1560" w:right="1134" w:bottom="1134" w:left="1134" w:header="794" w:footer="79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19A85" w14:textId="77777777" w:rsidR="0028645C" w:rsidRDefault="0028645C" w:rsidP="007719B8">
      <w:pPr>
        <w:spacing w:after="0" w:line="240" w:lineRule="auto"/>
      </w:pPr>
      <w:r>
        <w:separator/>
      </w:r>
    </w:p>
  </w:endnote>
  <w:endnote w:type="continuationSeparator" w:id="0">
    <w:p w14:paraId="012551B6" w14:textId="77777777" w:rsidR="0028645C" w:rsidRDefault="0028645C" w:rsidP="007719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Montserrat">
    <w:panose1 w:val="00000500000000000000"/>
    <w:charset w:val="00"/>
    <w:family w:val="auto"/>
    <w:pitch w:val="variable"/>
    <w:sig w:usb0="2000020F" w:usb1="00000003" w:usb2="00000000" w:usb3="00000000" w:csb0="00000197" w:csb1="00000000"/>
  </w:font>
  <w:font w:name="Times New Roman (Headings CS)">
    <w:altName w:val="Times New Roman"/>
    <w:panose1 w:val="00000000000000000000"/>
    <w:charset w:val="00"/>
    <w:family w:val="roman"/>
    <w:notTrueType/>
    <w:pitch w:val="default"/>
  </w:font>
  <w:font w:name="Montserrat SemiBold">
    <w:panose1 w:val="00000700000000000000"/>
    <w:charset w:val="00"/>
    <w:family w:val="auto"/>
    <w:pitch w:val="variable"/>
    <w:sig w:usb0="2000020F" w:usb1="00000003" w:usb2="00000000" w:usb3="00000000" w:csb0="00000197" w:csb1="00000000"/>
  </w:font>
  <w:font w:name="Times New Roman (Body CS)">
    <w:altName w:val="Times New Roman"/>
    <w:charset w:val="00"/>
    <w:family w:val="roman"/>
    <w:pitch w:val="default"/>
  </w:font>
  <w:font w:name="Open Sans Light">
    <w:panose1 w:val="020B0306030504020204"/>
    <w:charset w:val="00"/>
    <w:family w:val="swiss"/>
    <w:pitch w:val="variable"/>
    <w:sig w:usb0="E00002EF" w:usb1="4000205B" w:usb2="00000028" w:usb3="00000000" w:csb0="0000019F" w:csb1="00000000"/>
  </w:font>
  <w:font w:name="Open Sans (Body)">
    <w:altName w:val="Open Sans"/>
    <w:charset w:val="00"/>
    <w:family w:val="roman"/>
    <w:pitch w:val="default"/>
  </w:font>
  <w:font w:name="Pecita">
    <w:panose1 w:val="03050502000000000000"/>
    <w:charset w:val="80"/>
    <w:family w:val="script"/>
    <w:notTrueType/>
    <w:pitch w:val="variable"/>
    <w:sig w:usb0="E540A6FF" w:usb1="5807FBFF" w:usb2="00128034" w:usb3="00000000" w:csb0="8002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8AE09" w14:textId="77777777" w:rsidR="00020124" w:rsidRDefault="000201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E6693" w14:textId="19FCB9F9" w:rsidR="005760DE" w:rsidRPr="00CA560E" w:rsidRDefault="00020124" w:rsidP="008A014D">
    <w:pPr>
      <w:pStyle w:val="Voettekst"/>
    </w:pPr>
    <w:r w:rsidRPr="00020124">
      <w:t xml:space="preserve">BOSA </w:t>
    </w:r>
    <w:proofErr w:type="spellStart"/>
    <w:r w:rsidRPr="00020124">
      <w:t>signature</w:t>
    </w:r>
    <w:proofErr w:type="spellEnd"/>
    <w:r w:rsidRPr="00020124">
      <w:t xml:space="preserve"> solution - </w:t>
    </w:r>
    <w:proofErr w:type="spellStart"/>
    <w:r w:rsidRPr="00020124">
      <w:t>technical</w:t>
    </w:r>
    <w:proofErr w:type="spellEnd"/>
    <w:r w:rsidRPr="00020124">
      <w:t xml:space="preserve"> information </w:t>
    </w:r>
    <w:r w:rsidR="00CA560E" w:rsidRPr="008A014D">
      <w:rPr>
        <w:noProof/>
      </w:rPr>
      <w:drawing>
        <wp:anchor distT="0" distB="0" distL="0" distR="144145" simplePos="0" relativeHeight="251661312" behindDoc="0" locked="1" layoutInCell="1" allowOverlap="1" wp14:anchorId="6FB62EBF" wp14:editId="3B2C50CB">
          <wp:simplePos x="0" y="0"/>
          <wp:positionH relativeFrom="column">
            <wp:align>left</wp:align>
          </wp:positionH>
          <wp:positionV relativeFrom="bottomMargin">
            <wp:posOffset>125730</wp:posOffset>
          </wp:positionV>
          <wp:extent cx="248400" cy="248400"/>
          <wp:effectExtent l="0" t="0" r="0" b="0"/>
          <wp:wrapSquare wrapText="right"/>
          <wp:docPr id="12" name="Graph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c 2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48400" cy="248400"/>
                  </a:xfrm>
                  <a:prstGeom prst="rect">
                    <a:avLst/>
                  </a:prstGeom>
                </pic:spPr>
              </pic:pic>
            </a:graphicData>
          </a:graphic>
          <wp14:sizeRelH relativeFrom="margin">
            <wp14:pctWidth>0</wp14:pctWidth>
          </wp14:sizeRelH>
          <wp14:sizeRelV relativeFrom="margin">
            <wp14:pctHeight>0</wp14:pctHeight>
          </wp14:sizeRelV>
        </wp:anchor>
      </w:drawing>
    </w:r>
    <w:r w:rsidR="00CA560E" w:rsidRPr="008A014D">
      <w:t xml:space="preserve"> | </w:t>
    </w:r>
    <w:r w:rsidR="00CA560E" w:rsidRPr="008A014D">
      <w:rPr>
        <w:rStyle w:val="Zwaar"/>
      </w:rPr>
      <w:fldChar w:fldCharType="begin"/>
    </w:r>
    <w:r w:rsidR="00CA560E" w:rsidRPr="008A014D">
      <w:rPr>
        <w:rStyle w:val="Zwaar"/>
      </w:rPr>
      <w:instrText xml:space="preserve"> PAGE \* Arabic \* MERGEFORMAT </w:instrText>
    </w:r>
    <w:r w:rsidR="00CA560E" w:rsidRPr="008A014D">
      <w:rPr>
        <w:rStyle w:val="Zwaar"/>
      </w:rPr>
      <w:fldChar w:fldCharType="separate"/>
    </w:r>
    <w:r w:rsidR="00CA560E" w:rsidRPr="008A014D">
      <w:rPr>
        <w:rStyle w:val="Zwaar"/>
      </w:rPr>
      <w:t>2</w:t>
    </w:r>
    <w:r w:rsidR="00CA560E" w:rsidRPr="008A014D">
      <w:rPr>
        <w:rStyle w:val="Zwaar"/>
      </w:rPr>
      <w:fldChar w:fldCharType="end"/>
    </w:r>
    <w:r w:rsidR="00CA560E" w:rsidRPr="008A014D">
      <w:t>/</w:t>
    </w:r>
    <w:fldSimple w:instr=" NUMPAGES  \* MERGEFORMAT ">
      <w:r w:rsidR="00CA560E" w:rsidRPr="008A014D">
        <w:t>6</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39A35" w14:textId="77777777" w:rsidR="00B03809" w:rsidRDefault="00B03809" w:rsidP="00B03809">
    <w:pPr>
      <w:pStyle w:val="Voettekst"/>
    </w:pPr>
    <w:r>
      <w:rPr>
        <w:noProof/>
      </w:rPr>
      <w:drawing>
        <wp:anchor distT="0" distB="0" distL="114300" distR="114300" simplePos="0" relativeHeight="251660288" behindDoc="0" locked="0" layoutInCell="1" allowOverlap="1" wp14:anchorId="5B903C76" wp14:editId="476C6890">
          <wp:simplePos x="0" y="0"/>
          <wp:positionH relativeFrom="column">
            <wp:posOffset>5652770</wp:posOffset>
          </wp:positionH>
          <wp:positionV relativeFrom="paragraph">
            <wp:posOffset>0</wp:posOffset>
          </wp:positionV>
          <wp:extent cx="460800" cy="331200"/>
          <wp:effectExtent l="0" t="0" r="0" b="0"/>
          <wp:wrapTopAndBottom/>
          <wp:docPr id="14" name="Graph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60800" cy="33120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55A30" w14:textId="77777777" w:rsidR="0028645C" w:rsidRDefault="0028645C" w:rsidP="007719B8">
      <w:pPr>
        <w:spacing w:after="0" w:line="240" w:lineRule="auto"/>
      </w:pPr>
      <w:r>
        <w:separator/>
      </w:r>
    </w:p>
  </w:footnote>
  <w:footnote w:type="continuationSeparator" w:id="0">
    <w:p w14:paraId="7AE27CD6" w14:textId="77777777" w:rsidR="0028645C" w:rsidRDefault="0028645C" w:rsidP="007719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A6709" w14:textId="77777777" w:rsidR="00020124" w:rsidRDefault="000201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AB15" w14:textId="77777777" w:rsidR="00020124" w:rsidRDefault="00020124">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04214" w14:textId="77777777" w:rsidR="00B03809" w:rsidRDefault="00B03809">
    <w:pPr>
      <w:pStyle w:val="Koptekst"/>
    </w:pPr>
    <w:r>
      <w:rPr>
        <w:noProof/>
      </w:rPr>
      <w:drawing>
        <wp:anchor distT="0" distB="0" distL="114300" distR="114300" simplePos="0" relativeHeight="251659264" behindDoc="0" locked="0" layoutInCell="1" allowOverlap="1" wp14:anchorId="2E245BE1" wp14:editId="43E5A24D">
          <wp:simplePos x="0" y="0"/>
          <wp:positionH relativeFrom="margin">
            <wp:posOffset>-252095</wp:posOffset>
          </wp:positionH>
          <wp:positionV relativeFrom="paragraph">
            <wp:posOffset>0</wp:posOffset>
          </wp:positionV>
          <wp:extent cx="3333600" cy="1123200"/>
          <wp:effectExtent l="0" t="0" r="0" b="0"/>
          <wp:wrapTopAndBottom/>
          <wp:docPr id="13" name="Graph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333600" cy="1123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7DE3F1A"/>
    <w:lvl w:ilvl="0">
      <w:start w:val="1"/>
      <w:numFmt w:val="decimal"/>
      <w:pStyle w:val="Lijstnummering2"/>
      <w:lvlText w:val="%1."/>
      <w:lvlJc w:val="left"/>
      <w:pPr>
        <w:tabs>
          <w:tab w:val="num" w:pos="643"/>
        </w:tabs>
        <w:ind w:left="643" w:hanging="360"/>
      </w:pPr>
    </w:lvl>
  </w:abstractNum>
  <w:abstractNum w:abstractNumId="1" w15:restartNumberingAfterBreak="0">
    <w:nsid w:val="FFFFFF83"/>
    <w:multiLevelType w:val="singleLevel"/>
    <w:tmpl w:val="79309ECE"/>
    <w:lvl w:ilvl="0">
      <w:start w:val="1"/>
      <w:numFmt w:val="bullet"/>
      <w:pStyle w:val="Lijstopsomteken2"/>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FED00B72"/>
    <w:lvl w:ilvl="0">
      <w:start w:val="1"/>
      <w:numFmt w:val="decimal"/>
      <w:pStyle w:val="Lijstnummering"/>
      <w:lvlText w:val="%1."/>
      <w:lvlJc w:val="left"/>
      <w:pPr>
        <w:tabs>
          <w:tab w:val="num" w:pos="360"/>
        </w:tabs>
        <w:ind w:left="360" w:hanging="360"/>
      </w:pPr>
    </w:lvl>
  </w:abstractNum>
  <w:abstractNum w:abstractNumId="3" w15:restartNumberingAfterBreak="0">
    <w:nsid w:val="FFFFFF89"/>
    <w:multiLevelType w:val="singleLevel"/>
    <w:tmpl w:val="8CE6D2D2"/>
    <w:lvl w:ilvl="0">
      <w:start w:val="1"/>
      <w:numFmt w:val="bullet"/>
      <w:pStyle w:val="Lijstopsomteken"/>
      <w:lvlText w:val=""/>
      <w:lvlJc w:val="left"/>
      <w:pPr>
        <w:tabs>
          <w:tab w:val="num" w:pos="360"/>
        </w:tabs>
        <w:ind w:left="360" w:hanging="360"/>
      </w:pPr>
      <w:rPr>
        <w:rFonts w:ascii="Symbol" w:hAnsi="Symbol" w:hint="default"/>
      </w:rPr>
    </w:lvl>
  </w:abstractNum>
  <w:abstractNum w:abstractNumId="4" w15:restartNumberingAfterBreak="0">
    <w:nsid w:val="04AC6660"/>
    <w:multiLevelType w:val="hybridMultilevel"/>
    <w:tmpl w:val="72FCC72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087F10B4"/>
    <w:multiLevelType w:val="hybridMultilevel"/>
    <w:tmpl w:val="0350629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1CF221F6"/>
    <w:multiLevelType w:val="hybridMultilevel"/>
    <w:tmpl w:val="11F08D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202D0B6F"/>
    <w:multiLevelType w:val="hybridMultilevel"/>
    <w:tmpl w:val="C57E22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20465D1E"/>
    <w:multiLevelType w:val="hybridMultilevel"/>
    <w:tmpl w:val="49F0017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252F3FFD"/>
    <w:multiLevelType w:val="hybridMultilevel"/>
    <w:tmpl w:val="1084E2F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2A7A53BA"/>
    <w:multiLevelType w:val="hybridMultilevel"/>
    <w:tmpl w:val="9C9446D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2ED42979"/>
    <w:multiLevelType w:val="hybridMultilevel"/>
    <w:tmpl w:val="99C6C8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2EE555C3"/>
    <w:multiLevelType w:val="hybridMultilevel"/>
    <w:tmpl w:val="C5E8E2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2F54554F"/>
    <w:multiLevelType w:val="hybridMultilevel"/>
    <w:tmpl w:val="042448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0707A8B"/>
    <w:multiLevelType w:val="hybridMultilevel"/>
    <w:tmpl w:val="0FF692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4805246"/>
    <w:multiLevelType w:val="hybridMultilevel"/>
    <w:tmpl w:val="206639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2057B35"/>
    <w:multiLevelType w:val="hybridMultilevel"/>
    <w:tmpl w:val="F8F8D148"/>
    <w:lvl w:ilvl="0" w:tplc="0813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42340D64"/>
    <w:multiLevelType w:val="hybridMultilevel"/>
    <w:tmpl w:val="BBD2143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5C44457"/>
    <w:multiLevelType w:val="hybridMultilevel"/>
    <w:tmpl w:val="F77033C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50F7577F"/>
    <w:multiLevelType w:val="hybridMultilevel"/>
    <w:tmpl w:val="CC1842A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5D1B150A"/>
    <w:multiLevelType w:val="hybridMultilevel"/>
    <w:tmpl w:val="8C701D2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606E21AD"/>
    <w:multiLevelType w:val="hybridMultilevel"/>
    <w:tmpl w:val="68E4516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68F66CF2"/>
    <w:multiLevelType w:val="hybridMultilevel"/>
    <w:tmpl w:val="C298F9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69DA2E02"/>
    <w:multiLevelType w:val="hybridMultilevel"/>
    <w:tmpl w:val="684E0D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6E480EAA"/>
    <w:multiLevelType w:val="hybridMultilevel"/>
    <w:tmpl w:val="6AAE1FE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6F2F236B"/>
    <w:multiLevelType w:val="hybridMultilevel"/>
    <w:tmpl w:val="0D76BDE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5"/>
  </w:num>
  <w:num w:numId="6">
    <w:abstractNumId w:val="17"/>
  </w:num>
  <w:num w:numId="7">
    <w:abstractNumId w:val="10"/>
  </w:num>
  <w:num w:numId="8">
    <w:abstractNumId w:val="22"/>
  </w:num>
  <w:num w:numId="9">
    <w:abstractNumId w:val="23"/>
  </w:num>
  <w:num w:numId="10">
    <w:abstractNumId w:val="24"/>
  </w:num>
  <w:num w:numId="11">
    <w:abstractNumId w:val="12"/>
  </w:num>
  <w:num w:numId="12">
    <w:abstractNumId w:val="8"/>
  </w:num>
  <w:num w:numId="13">
    <w:abstractNumId w:val="11"/>
  </w:num>
  <w:num w:numId="14">
    <w:abstractNumId w:val="6"/>
  </w:num>
  <w:num w:numId="15">
    <w:abstractNumId w:val="20"/>
  </w:num>
  <w:num w:numId="16">
    <w:abstractNumId w:val="9"/>
  </w:num>
  <w:num w:numId="17">
    <w:abstractNumId w:val="13"/>
  </w:num>
  <w:num w:numId="18">
    <w:abstractNumId w:val="15"/>
  </w:num>
  <w:num w:numId="19">
    <w:abstractNumId w:val="18"/>
  </w:num>
  <w:num w:numId="20">
    <w:abstractNumId w:val="14"/>
  </w:num>
  <w:num w:numId="21">
    <w:abstractNumId w:val="19"/>
  </w:num>
  <w:num w:numId="22">
    <w:abstractNumId w:val="7"/>
  </w:num>
  <w:num w:numId="23">
    <w:abstractNumId w:val="4"/>
  </w:num>
  <w:num w:numId="24">
    <w:abstractNumId w:val="25"/>
  </w:num>
  <w:num w:numId="25">
    <w:abstractNumId w:val="21"/>
  </w:num>
  <w:num w:numId="26">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BB28" w:allStyles="0" w:customStyles="0" w:latentStyles="0" w:stylesInUse="1" w:headingStyles="1" w:numberingStyles="0" w:tableStyles="0" w:directFormattingOnRuns="1" w:directFormattingOnParagraphs="1" w:directFormattingOnNumbering="0" w:directFormattingOnTables="1" w:clearFormatting="1" w:top3HeadingStyles="1" w:visibleStyles="0" w:alternateStyleNames="1"/>
  <w:defaultTabStop w:val="720"/>
  <w:hyphenationZone w:val="425"/>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039"/>
    <w:rsid w:val="000078A2"/>
    <w:rsid w:val="00020124"/>
    <w:rsid w:val="00042E17"/>
    <w:rsid w:val="00061171"/>
    <w:rsid w:val="00067D16"/>
    <w:rsid w:val="000D2FDF"/>
    <w:rsid w:val="00126469"/>
    <w:rsid w:val="00154E5C"/>
    <w:rsid w:val="001B4851"/>
    <w:rsid w:val="00230DF0"/>
    <w:rsid w:val="0028645C"/>
    <w:rsid w:val="00291D00"/>
    <w:rsid w:val="002A009D"/>
    <w:rsid w:val="002C1F9D"/>
    <w:rsid w:val="002C5C7C"/>
    <w:rsid w:val="002E3D55"/>
    <w:rsid w:val="00306628"/>
    <w:rsid w:val="003634A1"/>
    <w:rsid w:val="00397E83"/>
    <w:rsid w:val="003B6692"/>
    <w:rsid w:val="003E0471"/>
    <w:rsid w:val="003E0AB6"/>
    <w:rsid w:val="003E2B90"/>
    <w:rsid w:val="00410C26"/>
    <w:rsid w:val="004412D1"/>
    <w:rsid w:val="004838BF"/>
    <w:rsid w:val="0049292B"/>
    <w:rsid w:val="00497F51"/>
    <w:rsid w:val="004A408A"/>
    <w:rsid w:val="004D5612"/>
    <w:rsid w:val="004D5860"/>
    <w:rsid w:val="004D60BA"/>
    <w:rsid w:val="004E5098"/>
    <w:rsid w:val="004F0366"/>
    <w:rsid w:val="004F7714"/>
    <w:rsid w:val="00541BE5"/>
    <w:rsid w:val="00546504"/>
    <w:rsid w:val="005760DE"/>
    <w:rsid w:val="005C0039"/>
    <w:rsid w:val="005D558C"/>
    <w:rsid w:val="005F784D"/>
    <w:rsid w:val="00612F82"/>
    <w:rsid w:val="00614B09"/>
    <w:rsid w:val="00625CCB"/>
    <w:rsid w:val="0065746C"/>
    <w:rsid w:val="00665361"/>
    <w:rsid w:val="006D1711"/>
    <w:rsid w:val="00706F1B"/>
    <w:rsid w:val="00743DDB"/>
    <w:rsid w:val="007719B8"/>
    <w:rsid w:val="0077278D"/>
    <w:rsid w:val="00776AD3"/>
    <w:rsid w:val="0085345D"/>
    <w:rsid w:val="008A014D"/>
    <w:rsid w:val="008B3E7B"/>
    <w:rsid w:val="008B7774"/>
    <w:rsid w:val="008D5E95"/>
    <w:rsid w:val="008E1986"/>
    <w:rsid w:val="00927DF7"/>
    <w:rsid w:val="009E2FD8"/>
    <w:rsid w:val="009E62A1"/>
    <w:rsid w:val="00A31C55"/>
    <w:rsid w:val="00A6176C"/>
    <w:rsid w:val="00AA6287"/>
    <w:rsid w:val="00AB381E"/>
    <w:rsid w:val="00AD38A2"/>
    <w:rsid w:val="00AD432C"/>
    <w:rsid w:val="00AE6B1E"/>
    <w:rsid w:val="00AF2820"/>
    <w:rsid w:val="00B03809"/>
    <w:rsid w:val="00B325DA"/>
    <w:rsid w:val="00B853AB"/>
    <w:rsid w:val="00B94F1C"/>
    <w:rsid w:val="00B978B4"/>
    <w:rsid w:val="00BA454C"/>
    <w:rsid w:val="00BE658D"/>
    <w:rsid w:val="00C2174B"/>
    <w:rsid w:val="00C2316E"/>
    <w:rsid w:val="00C2691D"/>
    <w:rsid w:val="00C35F6F"/>
    <w:rsid w:val="00C428F9"/>
    <w:rsid w:val="00C84DEA"/>
    <w:rsid w:val="00CA560E"/>
    <w:rsid w:val="00CB5260"/>
    <w:rsid w:val="00CD028C"/>
    <w:rsid w:val="00CF6713"/>
    <w:rsid w:val="00D13942"/>
    <w:rsid w:val="00D362D7"/>
    <w:rsid w:val="00D5181C"/>
    <w:rsid w:val="00D5268C"/>
    <w:rsid w:val="00D73F62"/>
    <w:rsid w:val="00DC6F62"/>
    <w:rsid w:val="00E11167"/>
    <w:rsid w:val="00E23B2B"/>
    <w:rsid w:val="00E32355"/>
    <w:rsid w:val="00E330E1"/>
    <w:rsid w:val="00EA69F0"/>
    <w:rsid w:val="00EE15EB"/>
    <w:rsid w:val="00F20E9B"/>
    <w:rsid w:val="00F51117"/>
    <w:rsid w:val="00F5639C"/>
    <w:rsid w:val="00F63D50"/>
    <w:rsid w:val="00F83B0A"/>
    <w:rsid w:val="00FE321F"/>
    <w:rsid w:val="00FF4AA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93A40"/>
  <w15:chartTrackingRefBased/>
  <w15:docId w15:val="{40982FB8-9645-4E15-84F8-12DEF365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semiHidden="1" w:uiPriority="32" w:unhideWhenUsed="1"/>
    <w:lsdException w:name="Book Title" w:semiHidden="1" w:uiPriority="39"/>
    <w:lsdException w:name="Bibliography" w:semiHidden="1" w:uiPriority="39"/>
    <w:lsdException w:name="TOC Heading" w:semiHidden="1"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2174B"/>
    <w:pPr>
      <w:suppressAutoHyphens/>
      <w:spacing w:after="400" w:line="320" w:lineRule="exact"/>
    </w:pPr>
    <w:rPr>
      <w:sz w:val="21"/>
    </w:rPr>
  </w:style>
  <w:style w:type="paragraph" w:styleId="Kop1">
    <w:name w:val="heading 1"/>
    <w:basedOn w:val="Standaard"/>
    <w:next w:val="Standaard"/>
    <w:link w:val="Kop1Char"/>
    <w:uiPriority w:val="9"/>
    <w:qFormat/>
    <w:rsid w:val="008B3E7B"/>
    <w:pPr>
      <w:keepNext/>
      <w:keepLines/>
      <w:spacing w:line="278" w:lineRule="auto"/>
      <w:outlineLvl w:val="0"/>
    </w:pPr>
    <w:rPr>
      <w:rFonts w:asciiTheme="majorHAnsi" w:eastAsiaTheme="majorEastAsia" w:hAnsiTheme="majorHAnsi" w:cstheme="majorBidi"/>
      <w:b/>
      <w:sz w:val="68"/>
      <w:szCs w:val="32"/>
    </w:rPr>
  </w:style>
  <w:style w:type="paragraph" w:styleId="Kop2">
    <w:name w:val="heading 2"/>
    <w:basedOn w:val="Kop1"/>
    <w:next w:val="Standaard"/>
    <w:link w:val="Kop2Char"/>
    <w:uiPriority w:val="9"/>
    <w:qFormat/>
    <w:rsid w:val="008B3E7B"/>
    <w:pPr>
      <w:outlineLvl w:val="1"/>
    </w:pPr>
    <w:rPr>
      <w:rFonts w:cs="Times New Roman (Headings CS)"/>
      <w:sz w:val="52"/>
      <w:szCs w:val="26"/>
    </w:rPr>
  </w:style>
  <w:style w:type="paragraph" w:styleId="Kop3">
    <w:name w:val="heading 3"/>
    <w:basedOn w:val="Kop1"/>
    <w:next w:val="Standaard"/>
    <w:link w:val="Kop3Char"/>
    <w:uiPriority w:val="9"/>
    <w:qFormat/>
    <w:rsid w:val="008B3E7B"/>
    <w:pPr>
      <w:spacing w:after="320" w:line="259" w:lineRule="auto"/>
      <w:outlineLvl w:val="2"/>
    </w:pPr>
    <w:rPr>
      <w:rFonts w:ascii="Montserrat SemiBold" w:hAnsi="Montserrat SemiBold" w:cs="Times New Roman (Headings CS)"/>
      <w:sz w:val="38"/>
    </w:rPr>
  </w:style>
  <w:style w:type="paragraph" w:styleId="Kop4">
    <w:name w:val="heading 4"/>
    <w:basedOn w:val="Kop3"/>
    <w:next w:val="Standaard"/>
    <w:link w:val="Kop4Char"/>
    <w:uiPriority w:val="9"/>
    <w:qFormat/>
    <w:rsid w:val="008B3E7B"/>
    <w:pPr>
      <w:spacing w:after="160"/>
      <w:outlineLvl w:val="3"/>
    </w:pPr>
    <w:rPr>
      <w:b w:val="0"/>
      <w:iCs/>
      <w:sz w:val="26"/>
    </w:rPr>
  </w:style>
  <w:style w:type="paragraph" w:styleId="Kop5">
    <w:name w:val="heading 5"/>
    <w:basedOn w:val="Standaard"/>
    <w:next w:val="Standaard"/>
    <w:link w:val="Kop5Char"/>
    <w:uiPriority w:val="9"/>
    <w:semiHidden/>
    <w:rsid w:val="00BA454C"/>
    <w:pPr>
      <w:keepNext/>
      <w:keepLines/>
      <w:spacing w:after="0"/>
      <w:outlineLvl w:val="4"/>
    </w:pPr>
    <w:rPr>
      <w:rFonts w:asciiTheme="majorHAnsi" w:eastAsiaTheme="majorEastAsia" w:hAnsiTheme="majorHAnsi" w:cstheme="majorBidi"/>
      <w:color w:val="004050" w:themeColor="accent1" w:themeShade="BF"/>
    </w:rPr>
  </w:style>
  <w:style w:type="paragraph" w:styleId="Kop6">
    <w:name w:val="heading 6"/>
    <w:basedOn w:val="Standaard"/>
    <w:next w:val="Standaard"/>
    <w:link w:val="Kop6Char"/>
    <w:uiPriority w:val="9"/>
    <w:semiHidden/>
    <w:rsid w:val="00BA454C"/>
    <w:pPr>
      <w:keepNext/>
      <w:keepLines/>
      <w:spacing w:after="0"/>
      <w:outlineLvl w:val="5"/>
    </w:pPr>
    <w:rPr>
      <w:rFonts w:asciiTheme="majorHAnsi" w:eastAsiaTheme="majorEastAsia" w:hAnsiTheme="majorHAnsi" w:cstheme="majorBidi"/>
      <w:color w:val="002A35" w:themeColor="accent1" w:themeShade="7F"/>
    </w:rPr>
  </w:style>
  <w:style w:type="paragraph" w:styleId="Kop7">
    <w:name w:val="heading 7"/>
    <w:basedOn w:val="Standaard"/>
    <w:next w:val="Standaard"/>
    <w:link w:val="Kop7Char"/>
    <w:uiPriority w:val="9"/>
    <w:semiHidden/>
    <w:rsid w:val="00BA454C"/>
    <w:pPr>
      <w:keepNext/>
      <w:keepLines/>
      <w:spacing w:after="0"/>
      <w:outlineLvl w:val="6"/>
    </w:pPr>
    <w:rPr>
      <w:rFonts w:asciiTheme="majorHAnsi" w:eastAsiaTheme="majorEastAsia" w:hAnsiTheme="majorHAnsi" w:cstheme="majorBidi"/>
      <w:i/>
      <w:iCs/>
      <w:color w:val="002A35" w:themeColor="accent1" w:themeShade="7F"/>
    </w:rPr>
  </w:style>
  <w:style w:type="paragraph" w:styleId="Kop8">
    <w:name w:val="heading 8"/>
    <w:basedOn w:val="Standaard"/>
    <w:next w:val="Standaard"/>
    <w:link w:val="Kop8Char"/>
    <w:uiPriority w:val="9"/>
    <w:semiHidden/>
    <w:rsid w:val="00BA454C"/>
    <w:pPr>
      <w:keepNext/>
      <w:keepLines/>
      <w:spacing w:after="0"/>
      <w:outlineLvl w:val="7"/>
    </w:pPr>
    <w:rPr>
      <w:rFonts w:asciiTheme="majorHAnsi" w:eastAsiaTheme="majorEastAsia" w:hAnsiTheme="majorHAnsi" w:cstheme="majorBidi"/>
      <w:color w:val="1B4851" w:themeColor="text1" w:themeTint="D8"/>
      <w:szCs w:val="21"/>
    </w:rPr>
  </w:style>
  <w:style w:type="paragraph" w:styleId="Kop9">
    <w:name w:val="heading 9"/>
    <w:basedOn w:val="Standaard"/>
    <w:next w:val="Standaard"/>
    <w:link w:val="Kop9Char"/>
    <w:uiPriority w:val="9"/>
    <w:semiHidden/>
    <w:rsid w:val="00BA454C"/>
    <w:pPr>
      <w:keepNext/>
      <w:keepLines/>
      <w:spacing w:after="0"/>
      <w:outlineLvl w:val="8"/>
    </w:pPr>
    <w:rPr>
      <w:rFonts w:asciiTheme="majorHAnsi" w:eastAsiaTheme="majorEastAsia" w:hAnsiTheme="majorHAnsi" w:cstheme="majorBidi"/>
      <w:i/>
      <w:iCs/>
      <w:color w:val="1B4851" w:themeColor="text1" w:themeTint="D8"/>
      <w:szCs w:val="21"/>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C2174B"/>
    <w:rPr>
      <w:sz w:val="21"/>
    </w:rPr>
  </w:style>
  <w:style w:type="character" w:customStyle="1" w:styleId="Kop1Char">
    <w:name w:val="Kop 1 Char"/>
    <w:basedOn w:val="Standaardalinea-lettertype"/>
    <w:link w:val="Kop1"/>
    <w:uiPriority w:val="9"/>
    <w:qFormat/>
    <w:rsid w:val="008B3E7B"/>
    <w:rPr>
      <w:rFonts w:asciiTheme="majorHAnsi" w:eastAsiaTheme="majorEastAsia" w:hAnsiTheme="majorHAnsi" w:cstheme="majorBidi"/>
      <w:b/>
      <w:sz w:val="68"/>
      <w:szCs w:val="32"/>
      <w:lang w:val="nl-NL"/>
    </w:rPr>
  </w:style>
  <w:style w:type="character" w:customStyle="1" w:styleId="Kop2Char">
    <w:name w:val="Kop 2 Char"/>
    <w:basedOn w:val="Standaardalinea-lettertype"/>
    <w:link w:val="Kop2"/>
    <w:uiPriority w:val="9"/>
    <w:qFormat/>
    <w:rsid w:val="008B3E7B"/>
    <w:rPr>
      <w:rFonts w:asciiTheme="majorHAnsi" w:eastAsiaTheme="majorEastAsia" w:hAnsiTheme="majorHAnsi" w:cs="Times New Roman (Headings CS)"/>
      <w:b/>
      <w:sz w:val="52"/>
      <w:szCs w:val="26"/>
      <w:lang w:val="nl-NL"/>
    </w:rPr>
  </w:style>
  <w:style w:type="character" w:customStyle="1" w:styleId="Kop3Char">
    <w:name w:val="Kop 3 Char"/>
    <w:basedOn w:val="Standaardalinea-lettertype"/>
    <w:link w:val="Kop3"/>
    <w:uiPriority w:val="9"/>
    <w:qFormat/>
    <w:rsid w:val="008B3E7B"/>
    <w:rPr>
      <w:rFonts w:ascii="Montserrat SemiBold" w:eastAsiaTheme="majorEastAsia" w:hAnsi="Montserrat SemiBold" w:cs="Times New Roman (Headings CS)"/>
      <w:b/>
      <w:sz w:val="38"/>
      <w:szCs w:val="32"/>
      <w:lang w:val="nl-NL"/>
    </w:rPr>
  </w:style>
  <w:style w:type="character" w:styleId="Zwaar">
    <w:name w:val="Strong"/>
    <w:uiPriority w:val="5"/>
    <w:qFormat/>
    <w:rsid w:val="008B3E7B"/>
    <w:rPr>
      <w:b/>
      <w:bCs/>
    </w:rPr>
  </w:style>
  <w:style w:type="character" w:customStyle="1" w:styleId="Kop4Char">
    <w:name w:val="Kop 4 Char"/>
    <w:basedOn w:val="Standaardalinea-lettertype"/>
    <w:link w:val="Kop4"/>
    <w:uiPriority w:val="9"/>
    <w:rsid w:val="008B3E7B"/>
    <w:rPr>
      <w:rFonts w:ascii="Montserrat SemiBold" w:eastAsiaTheme="majorEastAsia" w:hAnsi="Montserrat SemiBold" w:cs="Times New Roman (Headings CS)"/>
      <w:iCs/>
      <w:sz w:val="26"/>
      <w:szCs w:val="32"/>
      <w:lang w:val="nl-NL"/>
    </w:rPr>
  </w:style>
  <w:style w:type="character" w:customStyle="1" w:styleId="Kop5Char">
    <w:name w:val="Kop 5 Char"/>
    <w:basedOn w:val="Standaardalinea-lettertype"/>
    <w:link w:val="Kop5"/>
    <w:uiPriority w:val="9"/>
    <w:semiHidden/>
    <w:rsid w:val="0077278D"/>
    <w:rPr>
      <w:rFonts w:asciiTheme="majorHAnsi" w:eastAsiaTheme="majorEastAsia" w:hAnsiTheme="majorHAnsi" w:cstheme="majorBidi"/>
      <w:color w:val="004050" w:themeColor="accent1" w:themeShade="BF"/>
      <w:sz w:val="21"/>
      <w:lang w:val="nl-NL"/>
    </w:rPr>
  </w:style>
  <w:style w:type="character" w:customStyle="1" w:styleId="Kop6Char">
    <w:name w:val="Kop 6 Char"/>
    <w:basedOn w:val="Standaardalinea-lettertype"/>
    <w:link w:val="Kop6"/>
    <w:uiPriority w:val="9"/>
    <w:semiHidden/>
    <w:rsid w:val="0077278D"/>
    <w:rPr>
      <w:rFonts w:asciiTheme="majorHAnsi" w:eastAsiaTheme="majorEastAsia" w:hAnsiTheme="majorHAnsi" w:cstheme="majorBidi"/>
      <w:color w:val="002A35" w:themeColor="accent1" w:themeShade="7F"/>
      <w:sz w:val="21"/>
      <w:lang w:val="nl-NL"/>
    </w:rPr>
  </w:style>
  <w:style w:type="character" w:customStyle="1" w:styleId="Kop7Char">
    <w:name w:val="Kop 7 Char"/>
    <w:basedOn w:val="Standaardalinea-lettertype"/>
    <w:link w:val="Kop7"/>
    <w:uiPriority w:val="9"/>
    <w:semiHidden/>
    <w:rsid w:val="0077278D"/>
    <w:rPr>
      <w:rFonts w:asciiTheme="majorHAnsi" w:eastAsiaTheme="majorEastAsia" w:hAnsiTheme="majorHAnsi" w:cstheme="majorBidi"/>
      <w:i/>
      <w:iCs/>
      <w:color w:val="002A35" w:themeColor="accent1" w:themeShade="7F"/>
      <w:sz w:val="21"/>
      <w:lang w:val="nl-NL"/>
    </w:rPr>
  </w:style>
  <w:style w:type="character" w:customStyle="1" w:styleId="Kop8Char">
    <w:name w:val="Kop 8 Char"/>
    <w:basedOn w:val="Standaardalinea-lettertype"/>
    <w:link w:val="Kop8"/>
    <w:uiPriority w:val="9"/>
    <w:semiHidden/>
    <w:rsid w:val="0077278D"/>
    <w:rPr>
      <w:rFonts w:asciiTheme="majorHAnsi" w:eastAsiaTheme="majorEastAsia" w:hAnsiTheme="majorHAnsi" w:cstheme="majorBidi"/>
      <w:color w:val="1B4851" w:themeColor="text1" w:themeTint="D8"/>
      <w:sz w:val="21"/>
      <w:szCs w:val="21"/>
      <w:lang w:val="nl-NL"/>
    </w:rPr>
  </w:style>
  <w:style w:type="character" w:customStyle="1" w:styleId="Kop9Char">
    <w:name w:val="Kop 9 Char"/>
    <w:basedOn w:val="Standaardalinea-lettertype"/>
    <w:link w:val="Kop9"/>
    <w:uiPriority w:val="9"/>
    <w:semiHidden/>
    <w:rsid w:val="0077278D"/>
    <w:rPr>
      <w:rFonts w:asciiTheme="majorHAnsi" w:eastAsiaTheme="majorEastAsia" w:hAnsiTheme="majorHAnsi" w:cstheme="majorBidi"/>
      <w:i/>
      <w:iCs/>
      <w:color w:val="1B4851" w:themeColor="text1" w:themeTint="D8"/>
      <w:sz w:val="21"/>
      <w:szCs w:val="21"/>
      <w:lang w:val="nl-NL"/>
    </w:rPr>
  </w:style>
  <w:style w:type="paragraph" w:styleId="Titel">
    <w:name w:val="Title"/>
    <w:basedOn w:val="Standaard"/>
    <w:next w:val="Ondertitel"/>
    <w:link w:val="TitelChar"/>
    <w:uiPriority w:val="10"/>
    <w:qFormat/>
    <w:rsid w:val="008B3E7B"/>
    <w:pPr>
      <w:spacing w:after="200" w:line="240" w:lineRule="auto"/>
      <w:contextualSpacing/>
    </w:pPr>
    <w:rPr>
      <w:rFonts w:asciiTheme="majorHAnsi" w:eastAsiaTheme="majorEastAsia" w:hAnsiTheme="majorHAnsi" w:cstheme="majorBidi"/>
      <w:b/>
      <w:spacing w:val="-10"/>
      <w:kern w:val="28"/>
      <w:sz w:val="88"/>
      <w:szCs w:val="56"/>
    </w:rPr>
  </w:style>
  <w:style w:type="character" w:customStyle="1" w:styleId="TitelChar">
    <w:name w:val="Titel Char"/>
    <w:basedOn w:val="Standaardalinea-lettertype"/>
    <w:link w:val="Titel"/>
    <w:uiPriority w:val="10"/>
    <w:qFormat/>
    <w:rsid w:val="0077278D"/>
    <w:rPr>
      <w:rFonts w:asciiTheme="majorHAnsi" w:eastAsiaTheme="majorEastAsia" w:hAnsiTheme="majorHAnsi" w:cstheme="majorBidi"/>
      <w:b/>
      <w:spacing w:val="-10"/>
      <w:kern w:val="28"/>
      <w:sz w:val="88"/>
      <w:szCs w:val="56"/>
      <w:lang w:val="nl-NL"/>
    </w:rPr>
  </w:style>
  <w:style w:type="paragraph" w:styleId="Ondertitel">
    <w:name w:val="Subtitle"/>
    <w:basedOn w:val="Standaard"/>
    <w:next w:val="Standaard"/>
    <w:link w:val="OndertitelChar"/>
    <w:uiPriority w:val="11"/>
    <w:qFormat/>
    <w:rsid w:val="00CB5260"/>
    <w:pPr>
      <w:numPr>
        <w:ilvl w:val="1"/>
      </w:numPr>
      <w:spacing w:after="160" w:line="240" w:lineRule="auto"/>
      <w:contextualSpacing/>
    </w:pPr>
    <w:rPr>
      <w:rFonts w:ascii="Montserrat SemiBold" w:eastAsiaTheme="minorEastAsia" w:hAnsi="Montserrat SemiBold" w:cs="Times New Roman (Body CS)"/>
      <w:color w:val="328798" w:themeColor="text1" w:themeTint="A5"/>
      <w:spacing w:val="15"/>
      <w:sz w:val="52"/>
      <w:szCs w:val="22"/>
    </w:rPr>
  </w:style>
  <w:style w:type="character" w:customStyle="1" w:styleId="OndertitelChar">
    <w:name w:val="Ondertitel Char"/>
    <w:basedOn w:val="Standaardalinea-lettertype"/>
    <w:link w:val="Ondertitel"/>
    <w:uiPriority w:val="11"/>
    <w:qFormat/>
    <w:rsid w:val="0077278D"/>
    <w:rPr>
      <w:rFonts w:ascii="Montserrat SemiBold" w:eastAsiaTheme="minorEastAsia" w:hAnsi="Montserrat SemiBold" w:cs="Times New Roman (Body CS)"/>
      <w:color w:val="328798" w:themeColor="text1" w:themeTint="A5"/>
      <w:spacing w:val="15"/>
      <w:sz w:val="52"/>
      <w:szCs w:val="22"/>
      <w:lang w:val="nl-NL"/>
    </w:rPr>
  </w:style>
  <w:style w:type="paragraph" w:styleId="Citaat">
    <w:name w:val="Quote"/>
    <w:aliases w:val="Highlight - Vertical Line"/>
    <w:basedOn w:val="Standaard"/>
    <w:next w:val="Standaard"/>
    <w:link w:val="CitaatChar"/>
    <w:uiPriority w:val="19"/>
    <w:qFormat/>
    <w:rsid w:val="008B3E7B"/>
    <w:pPr>
      <w:keepLines/>
      <w:framePr w:vSpace="312" w:wrap="notBeside" w:vAnchor="text" w:hAnchor="text" w:y="1"/>
      <w:pBdr>
        <w:left w:val="single" w:sz="48" w:space="16" w:color="FFED75" w:themeColor="accent2"/>
      </w:pBdr>
      <w:spacing w:after="0" w:line="440" w:lineRule="exact"/>
    </w:pPr>
    <w:rPr>
      <w:iCs/>
      <w:sz w:val="24"/>
    </w:rPr>
  </w:style>
  <w:style w:type="character" w:styleId="Nadruk">
    <w:name w:val="Emphasis"/>
    <w:uiPriority w:val="20"/>
    <w:qFormat/>
    <w:rsid w:val="008B3E7B"/>
    <w:rPr>
      <w:i/>
      <w:iCs/>
    </w:rPr>
  </w:style>
  <w:style w:type="character" w:styleId="Intensievebenadrukking">
    <w:name w:val="Intense Emphasis"/>
    <w:basedOn w:val="Standaardalinea-lettertype"/>
    <w:uiPriority w:val="99"/>
    <w:semiHidden/>
    <w:rsid w:val="00BA454C"/>
    <w:rPr>
      <w:rFonts w:asciiTheme="minorHAnsi" w:hAnsiTheme="minorHAnsi"/>
      <w:b w:val="0"/>
      <w:i/>
      <w:iCs/>
      <w:color w:val="00566B" w:themeColor="accent1"/>
      <w:sz w:val="21"/>
    </w:rPr>
  </w:style>
  <w:style w:type="character" w:customStyle="1" w:styleId="CitaatChar">
    <w:name w:val="Citaat Char"/>
    <w:aliases w:val="Highlight - Vertical Line Char"/>
    <w:basedOn w:val="Standaardalinea-lettertype"/>
    <w:link w:val="Citaat"/>
    <w:uiPriority w:val="19"/>
    <w:rsid w:val="0077278D"/>
    <w:rPr>
      <w:iCs/>
      <w:lang w:val="nl-NL"/>
    </w:rPr>
  </w:style>
  <w:style w:type="paragraph" w:styleId="Duidelijkcitaat">
    <w:name w:val="Intense Quote"/>
    <w:aliases w:val="Highlight - Full frame - Soft green"/>
    <w:basedOn w:val="Standaard"/>
    <w:next w:val="Standaard"/>
    <w:link w:val="DuidelijkcitaatChar"/>
    <w:uiPriority w:val="20"/>
    <w:qFormat/>
    <w:rsid w:val="008B3E7B"/>
    <w:pPr>
      <w:framePr w:vSpace="301" w:wrap="notBeside" w:vAnchor="text" w:hAnchor="text" w:y="1"/>
      <w:pBdr>
        <w:top w:val="single" w:sz="24" w:space="10" w:color="B6E7DD" w:themeColor="accent5"/>
        <w:left w:val="single" w:sz="24" w:space="10" w:color="B6E7DD" w:themeColor="accent5"/>
        <w:bottom w:val="single" w:sz="24" w:space="10" w:color="B6E7DD" w:themeColor="accent5"/>
        <w:right w:val="single" w:sz="24" w:space="10" w:color="B6E7DD" w:themeColor="accent5"/>
      </w:pBdr>
      <w:shd w:val="clear" w:color="auto" w:fill="B6E7DD" w:themeFill="accent5"/>
      <w:spacing w:after="0"/>
    </w:pPr>
    <w:rPr>
      <w:iCs/>
    </w:rPr>
  </w:style>
  <w:style w:type="character" w:customStyle="1" w:styleId="DuidelijkcitaatChar">
    <w:name w:val="Duidelijk citaat Char"/>
    <w:aliases w:val="Highlight - Full frame - Soft green Char"/>
    <w:basedOn w:val="Standaardalinea-lettertype"/>
    <w:link w:val="Duidelijkcitaat"/>
    <w:uiPriority w:val="20"/>
    <w:rsid w:val="0077278D"/>
    <w:rPr>
      <w:iCs/>
      <w:sz w:val="21"/>
      <w:shd w:val="clear" w:color="auto" w:fill="B6E7DD" w:themeFill="accent5"/>
      <w:lang w:val="nl-NL"/>
    </w:rPr>
  </w:style>
  <w:style w:type="paragraph" w:styleId="Lijstalinea">
    <w:name w:val="List Paragraph"/>
    <w:basedOn w:val="Lijstopsomteken"/>
    <w:link w:val="LijstalineaChar"/>
    <w:uiPriority w:val="34"/>
    <w:unhideWhenUsed/>
    <w:qFormat/>
    <w:rsid w:val="00CF6713"/>
    <w:pPr>
      <w:ind w:left="714" w:hanging="357"/>
    </w:pPr>
  </w:style>
  <w:style w:type="paragraph" w:customStyle="1" w:styleId="Highlight-Fullframe-Softred">
    <w:name w:val="Highlight - Full frame - Soft red"/>
    <w:basedOn w:val="Duidelijkcitaat"/>
    <w:next w:val="Standaard"/>
    <w:uiPriority w:val="20"/>
    <w:qFormat/>
    <w:rsid w:val="008B3E7B"/>
    <w:pPr>
      <w:framePr w:wrap="around"/>
      <w:pBdr>
        <w:top w:val="single" w:sz="4" w:space="10" w:color="F8D7BC" w:themeColor="accent6"/>
        <w:left w:val="single" w:sz="4" w:space="10" w:color="F8D7BC" w:themeColor="accent6"/>
        <w:bottom w:val="single" w:sz="4" w:space="10" w:color="F8D7BC" w:themeColor="accent6"/>
        <w:right w:val="single" w:sz="4" w:space="10" w:color="F8D7BC" w:themeColor="accent6"/>
      </w:pBdr>
      <w:shd w:val="clear" w:color="auto" w:fill="F8D7BC" w:themeFill="accent6"/>
    </w:pPr>
  </w:style>
  <w:style w:type="paragraph" w:customStyle="1" w:styleId="Highlight-Borderframe-Softgreen">
    <w:name w:val="Highlight - Border frame - Soft green"/>
    <w:basedOn w:val="Duidelijkcitaat"/>
    <w:next w:val="Standaard"/>
    <w:uiPriority w:val="21"/>
    <w:qFormat/>
    <w:rsid w:val="008B3E7B"/>
    <w:pPr>
      <w:framePr w:wrap="around"/>
      <w:shd w:val="clear" w:color="auto" w:fill="auto"/>
    </w:pPr>
  </w:style>
  <w:style w:type="paragraph" w:customStyle="1" w:styleId="Highlight-Borderframe-Softred">
    <w:name w:val="Highlight - Border frame - Soft red"/>
    <w:basedOn w:val="Highlight-Borderframe-Softgreen"/>
    <w:next w:val="Standaard"/>
    <w:uiPriority w:val="21"/>
    <w:qFormat/>
    <w:rsid w:val="008B3E7B"/>
    <w:pPr>
      <w:framePr w:wrap="around"/>
      <w:pBdr>
        <w:top w:val="single" w:sz="24" w:space="10" w:color="F8D7BC" w:themeColor="accent6"/>
        <w:left w:val="single" w:sz="24" w:space="10" w:color="F8D7BC" w:themeColor="accent6"/>
        <w:bottom w:val="single" w:sz="24" w:space="10" w:color="F8D7BC" w:themeColor="accent6"/>
        <w:right w:val="single" w:sz="24" w:space="10" w:color="F8D7BC" w:themeColor="accent6"/>
      </w:pBdr>
    </w:pPr>
  </w:style>
  <w:style w:type="paragraph" w:styleId="Koptekst">
    <w:name w:val="header"/>
    <w:basedOn w:val="Voettekst"/>
    <w:link w:val="KoptekstChar"/>
    <w:uiPriority w:val="99"/>
    <w:unhideWhenUsed/>
    <w:rsid w:val="004E5098"/>
    <w:pPr>
      <w:spacing w:before="0" w:after="240" w:line="240" w:lineRule="auto"/>
    </w:pPr>
  </w:style>
  <w:style w:type="character" w:customStyle="1" w:styleId="KoptekstChar">
    <w:name w:val="Koptekst Char"/>
    <w:basedOn w:val="Standaardalinea-lettertype"/>
    <w:link w:val="Koptekst"/>
    <w:uiPriority w:val="99"/>
    <w:qFormat/>
    <w:rsid w:val="00B978B4"/>
    <w:rPr>
      <w:rFonts w:ascii="Open Sans Light" w:hAnsi="Open Sans Light" w:cs="Times New Roman (Body CS)"/>
      <w:color w:val="535D5F"/>
      <w:sz w:val="18"/>
      <w:lang w:val="nl-NL"/>
    </w:rPr>
  </w:style>
  <w:style w:type="paragraph" w:styleId="Voettekst">
    <w:name w:val="footer"/>
    <w:basedOn w:val="Standaard"/>
    <w:link w:val="VoettekstChar"/>
    <w:uiPriority w:val="99"/>
    <w:unhideWhenUsed/>
    <w:rsid w:val="008A014D"/>
    <w:pPr>
      <w:tabs>
        <w:tab w:val="center" w:pos="4513"/>
        <w:tab w:val="right" w:pos="9026"/>
      </w:tabs>
      <w:spacing w:before="360" w:after="0" w:line="259" w:lineRule="auto"/>
      <w:jc w:val="right"/>
    </w:pPr>
    <w:rPr>
      <w:rFonts w:ascii="Open Sans Light" w:hAnsi="Open Sans Light" w:cs="Times New Roman (Body CS)"/>
      <w:color w:val="535D5F"/>
      <w:sz w:val="18"/>
    </w:rPr>
  </w:style>
  <w:style w:type="character" w:customStyle="1" w:styleId="VoettekstChar">
    <w:name w:val="Voettekst Char"/>
    <w:basedOn w:val="Standaardalinea-lettertype"/>
    <w:link w:val="Voettekst"/>
    <w:uiPriority w:val="99"/>
    <w:qFormat/>
    <w:rsid w:val="00B978B4"/>
    <w:rPr>
      <w:rFonts w:ascii="Open Sans Light" w:hAnsi="Open Sans Light" w:cs="Times New Roman (Body CS)"/>
      <w:color w:val="535D5F"/>
      <w:sz w:val="18"/>
      <w:lang w:val="nl-NL"/>
    </w:rPr>
  </w:style>
  <w:style w:type="table" w:styleId="Tabelraster">
    <w:name w:val="Table Grid"/>
    <w:basedOn w:val="Standaardtabel"/>
    <w:uiPriority w:val="59"/>
    <w:rsid w:val="00AB381E"/>
    <w:pPr>
      <w:spacing w:before="100" w:beforeAutospacing="1" w:after="100" w:afterAutospacing="1"/>
    </w:pPr>
    <w:rPr>
      <w:rFonts w:ascii="Open Sans" w:hAnsi="Open Sans"/>
      <w:sz w:val="21"/>
    </w:rPr>
    <w:tblPr>
      <w:tblBorders>
        <w:top w:val="single" w:sz="4" w:space="0" w:color="09181B" w:themeColor="text1"/>
        <w:left w:val="single" w:sz="4" w:space="0" w:color="09181B" w:themeColor="text1"/>
        <w:bottom w:val="single" w:sz="4" w:space="0" w:color="09181B" w:themeColor="text1"/>
        <w:right w:val="single" w:sz="4" w:space="0" w:color="09181B" w:themeColor="text1"/>
        <w:insideH w:val="single" w:sz="4" w:space="0" w:color="09181B" w:themeColor="text1"/>
        <w:insideV w:val="single" w:sz="4" w:space="0" w:color="09181B" w:themeColor="text1"/>
      </w:tblBorders>
      <w:tblCellMar>
        <w:top w:w="108" w:type="dxa"/>
        <w:bottom w:w="108" w:type="dxa"/>
      </w:tblCellMar>
    </w:tblPr>
    <w:tcPr>
      <w:vAlign w:val="center"/>
    </w:tcPr>
  </w:style>
  <w:style w:type="paragraph" w:styleId="Bijschrift">
    <w:name w:val="caption"/>
    <w:basedOn w:val="Standaard"/>
    <w:next w:val="Standaard"/>
    <w:unhideWhenUsed/>
    <w:qFormat/>
    <w:rsid w:val="008B3E7B"/>
    <w:pPr>
      <w:spacing w:after="200" w:line="240" w:lineRule="auto"/>
    </w:pPr>
    <w:rPr>
      <w:rFonts w:ascii="Open Sans Light" w:hAnsi="Open Sans Light"/>
      <w:iCs/>
      <w:color w:val="535D5F"/>
      <w:sz w:val="18"/>
      <w:szCs w:val="18"/>
    </w:rPr>
  </w:style>
  <w:style w:type="character" w:styleId="Paginanummer">
    <w:name w:val="page number"/>
    <w:basedOn w:val="Standaardalinea-lettertype"/>
    <w:uiPriority w:val="99"/>
    <w:semiHidden/>
    <w:unhideWhenUsed/>
    <w:rsid w:val="00291D00"/>
    <w:rPr>
      <w:rFonts w:asciiTheme="minorHAnsi" w:hAnsiTheme="minorHAnsi"/>
      <w:b w:val="0"/>
      <w:i w:val="0"/>
      <w:sz w:val="21"/>
    </w:rPr>
  </w:style>
  <w:style w:type="paragraph" w:styleId="Lijstopsomteken">
    <w:name w:val="List Bullet"/>
    <w:basedOn w:val="Standaard"/>
    <w:uiPriority w:val="40"/>
    <w:unhideWhenUsed/>
    <w:qFormat/>
    <w:rsid w:val="003E0471"/>
    <w:pPr>
      <w:numPr>
        <w:numId w:val="4"/>
      </w:numPr>
      <w:contextualSpacing/>
    </w:pPr>
  </w:style>
  <w:style w:type="paragraph" w:styleId="Lijstopsomteken2">
    <w:name w:val="List Bullet 2"/>
    <w:basedOn w:val="Standaard"/>
    <w:uiPriority w:val="99"/>
    <w:semiHidden/>
    <w:rsid w:val="003E0471"/>
    <w:pPr>
      <w:numPr>
        <w:numId w:val="3"/>
      </w:numPr>
      <w:contextualSpacing/>
    </w:pPr>
  </w:style>
  <w:style w:type="paragraph" w:styleId="Lijstnummering">
    <w:name w:val="List Number"/>
    <w:basedOn w:val="Standaard"/>
    <w:uiPriority w:val="40"/>
    <w:unhideWhenUsed/>
    <w:rsid w:val="003E0471"/>
    <w:pPr>
      <w:numPr>
        <w:numId w:val="2"/>
      </w:numPr>
      <w:contextualSpacing/>
    </w:pPr>
  </w:style>
  <w:style w:type="paragraph" w:styleId="Lijstnummering2">
    <w:name w:val="List Number 2"/>
    <w:basedOn w:val="Standaard"/>
    <w:uiPriority w:val="99"/>
    <w:semiHidden/>
    <w:rsid w:val="003E0471"/>
    <w:pPr>
      <w:numPr>
        <w:numId w:val="1"/>
      </w:numPr>
      <w:contextualSpacing/>
    </w:pPr>
  </w:style>
  <w:style w:type="paragraph" w:styleId="Inhopg1">
    <w:name w:val="toc 1"/>
    <w:basedOn w:val="Standaard"/>
    <w:next w:val="Standaard"/>
    <w:uiPriority w:val="39"/>
    <w:unhideWhenUsed/>
    <w:rsid w:val="00CD028C"/>
    <w:pPr>
      <w:spacing w:before="360" w:after="0"/>
    </w:pPr>
    <w:rPr>
      <w:rFonts w:cs="Times New Roman (Body CS)"/>
      <w:b/>
      <w:bCs/>
    </w:rPr>
  </w:style>
  <w:style w:type="paragraph" w:styleId="Inhopg2">
    <w:name w:val="toc 2"/>
    <w:basedOn w:val="Standaard"/>
    <w:next w:val="Standaard"/>
    <w:uiPriority w:val="39"/>
    <w:unhideWhenUsed/>
    <w:rsid w:val="0065746C"/>
    <w:pPr>
      <w:tabs>
        <w:tab w:val="right" w:pos="9628"/>
      </w:tabs>
      <w:spacing w:before="240" w:after="240"/>
      <w:ind w:left="210"/>
    </w:pPr>
    <w:rPr>
      <w:rFonts w:cs="Open Sans (Body)"/>
      <w:b/>
      <w:bCs/>
      <w:noProof/>
      <w:szCs w:val="20"/>
    </w:rPr>
  </w:style>
  <w:style w:type="paragraph" w:styleId="Inhopg3">
    <w:name w:val="toc 3"/>
    <w:basedOn w:val="Standaard"/>
    <w:next w:val="Standaard"/>
    <w:uiPriority w:val="39"/>
    <w:unhideWhenUsed/>
    <w:rsid w:val="00AF2820"/>
    <w:pPr>
      <w:spacing w:after="0"/>
      <w:ind w:left="210"/>
    </w:pPr>
    <w:rPr>
      <w:rFonts w:cstheme="minorHAnsi"/>
      <w:szCs w:val="20"/>
    </w:rPr>
  </w:style>
  <w:style w:type="paragraph" w:styleId="Inhopg4">
    <w:name w:val="toc 4"/>
    <w:basedOn w:val="Standaard"/>
    <w:next w:val="Standaard"/>
    <w:uiPriority w:val="35"/>
    <w:unhideWhenUsed/>
    <w:rsid w:val="00CD028C"/>
    <w:pPr>
      <w:tabs>
        <w:tab w:val="right" w:pos="9628"/>
      </w:tabs>
      <w:spacing w:after="0"/>
      <w:ind w:left="420"/>
    </w:pPr>
    <w:rPr>
      <w:rFonts w:cs="Open Sans (Body)"/>
      <w:noProof/>
      <w:color w:val="535D5F"/>
      <w:szCs w:val="20"/>
    </w:rPr>
  </w:style>
  <w:style w:type="paragraph" w:styleId="Inhopg5">
    <w:name w:val="toc 5"/>
    <w:basedOn w:val="Standaard"/>
    <w:next w:val="Standaard"/>
    <w:autoRedefine/>
    <w:uiPriority w:val="35"/>
    <w:semiHidden/>
    <w:rsid w:val="008A014D"/>
    <w:pPr>
      <w:spacing w:after="0"/>
      <w:ind w:left="630"/>
    </w:pPr>
    <w:rPr>
      <w:rFonts w:cstheme="minorHAnsi"/>
      <w:sz w:val="20"/>
      <w:szCs w:val="20"/>
    </w:rPr>
  </w:style>
  <w:style w:type="paragraph" w:styleId="Inhopg6">
    <w:name w:val="toc 6"/>
    <w:basedOn w:val="Standaard"/>
    <w:next w:val="Standaard"/>
    <w:autoRedefine/>
    <w:uiPriority w:val="35"/>
    <w:semiHidden/>
    <w:rsid w:val="008A014D"/>
    <w:pPr>
      <w:spacing w:after="0"/>
      <w:ind w:left="840"/>
    </w:pPr>
    <w:rPr>
      <w:rFonts w:cstheme="minorHAnsi"/>
      <w:sz w:val="20"/>
      <w:szCs w:val="20"/>
    </w:rPr>
  </w:style>
  <w:style w:type="paragraph" w:styleId="Inhopg7">
    <w:name w:val="toc 7"/>
    <w:basedOn w:val="Standaard"/>
    <w:next w:val="Standaard"/>
    <w:autoRedefine/>
    <w:uiPriority w:val="35"/>
    <w:semiHidden/>
    <w:rsid w:val="008A014D"/>
    <w:pPr>
      <w:spacing w:after="0"/>
      <w:ind w:left="1050"/>
    </w:pPr>
    <w:rPr>
      <w:rFonts w:cstheme="minorHAnsi"/>
      <w:sz w:val="20"/>
      <w:szCs w:val="20"/>
    </w:rPr>
  </w:style>
  <w:style w:type="paragraph" w:styleId="Inhopg8">
    <w:name w:val="toc 8"/>
    <w:basedOn w:val="Standaard"/>
    <w:next w:val="Standaard"/>
    <w:autoRedefine/>
    <w:uiPriority w:val="35"/>
    <w:semiHidden/>
    <w:rsid w:val="008A014D"/>
    <w:pPr>
      <w:spacing w:after="0"/>
      <w:ind w:left="1260"/>
    </w:pPr>
    <w:rPr>
      <w:rFonts w:cstheme="minorHAnsi"/>
      <w:sz w:val="20"/>
      <w:szCs w:val="20"/>
    </w:rPr>
  </w:style>
  <w:style w:type="paragraph" w:styleId="Inhopg9">
    <w:name w:val="toc 9"/>
    <w:basedOn w:val="Standaard"/>
    <w:next w:val="Standaard"/>
    <w:autoRedefine/>
    <w:uiPriority w:val="35"/>
    <w:semiHidden/>
    <w:rsid w:val="008A014D"/>
    <w:pPr>
      <w:spacing w:after="0"/>
      <w:ind w:left="1470"/>
    </w:pPr>
    <w:rPr>
      <w:rFonts w:cstheme="minorHAnsi"/>
      <w:sz w:val="20"/>
      <w:szCs w:val="20"/>
    </w:rPr>
  </w:style>
  <w:style w:type="character" w:styleId="Hyperlink">
    <w:name w:val="Hyperlink"/>
    <w:basedOn w:val="Standaardalinea-lettertype"/>
    <w:uiPriority w:val="99"/>
    <w:rsid w:val="008A014D"/>
    <w:rPr>
      <w:color w:val="057A8B" w:themeColor="hyperlink"/>
      <w:u w:val="single"/>
    </w:rPr>
  </w:style>
  <w:style w:type="paragraph" w:customStyle="1" w:styleId="Handwritten">
    <w:name w:val="Handwritten"/>
    <w:basedOn w:val="Standaard"/>
    <w:next w:val="Standaard"/>
    <w:uiPriority w:val="22"/>
    <w:qFormat/>
    <w:rsid w:val="00D13942"/>
    <w:rPr>
      <w:rFonts w:ascii="Pecita" w:eastAsia="Pecita" w:hAnsi="Pecita" w:cs="Times New Roman (Body CS)"/>
      <w:sz w:val="24"/>
      <w14:ligatures w14:val="all"/>
    </w:rPr>
  </w:style>
  <w:style w:type="character" w:styleId="Onopgelostemelding">
    <w:name w:val="Unresolved Mention"/>
    <w:basedOn w:val="Standaardalinea-lettertype"/>
    <w:uiPriority w:val="99"/>
    <w:semiHidden/>
    <w:unhideWhenUsed/>
    <w:rsid w:val="00C35F6F"/>
    <w:rPr>
      <w:rFonts w:asciiTheme="minorHAnsi" w:hAnsiTheme="minorHAnsi"/>
      <w:b w:val="0"/>
      <w:i w:val="0"/>
      <w:color w:val="605E5C"/>
      <w:sz w:val="21"/>
      <w:shd w:val="clear" w:color="auto" w:fill="E1DFDD"/>
    </w:rPr>
  </w:style>
  <w:style w:type="table" w:customStyle="1" w:styleId="BasicTable">
    <w:name w:val="Basic Table"/>
    <w:basedOn w:val="Standaardtabel"/>
    <w:uiPriority w:val="99"/>
    <w:rsid w:val="004412D1"/>
    <w:rPr>
      <w:sz w:val="21"/>
    </w:rPr>
    <w:tblPr>
      <w:tblBorders>
        <w:top w:val="single" w:sz="8" w:space="0" w:color="057A8B" w:themeColor="text2"/>
        <w:left w:val="single" w:sz="8" w:space="0" w:color="057A8B" w:themeColor="text2"/>
        <w:bottom w:val="single" w:sz="8" w:space="0" w:color="057A8B" w:themeColor="text2"/>
        <w:right w:val="single" w:sz="8" w:space="0" w:color="057A8B" w:themeColor="text2"/>
        <w:insideH w:val="single" w:sz="4" w:space="0" w:color="B6E7DD" w:themeColor="accent5"/>
        <w:insideV w:val="single" w:sz="4" w:space="0" w:color="B6E7DD" w:themeColor="accent5"/>
      </w:tblBorders>
      <w:tblCellMar>
        <w:top w:w="147" w:type="dxa"/>
        <w:left w:w="147" w:type="dxa"/>
        <w:bottom w:w="147" w:type="dxa"/>
        <w:right w:w="147" w:type="dxa"/>
      </w:tblCellMar>
    </w:tblPr>
    <w:tcPr>
      <w:vAlign w:val="center"/>
    </w:tcPr>
    <w:tblStylePr w:type="firstRow">
      <w:rPr>
        <w:b/>
      </w:rP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tblStylePr w:type="firstCol">
      <w:rPr>
        <w:b/>
      </w:rPr>
      <w:tblPr>
        <w:tblCellMar>
          <w:top w:w="113" w:type="dxa"/>
          <w:left w:w="113" w:type="dxa"/>
          <w:bottom w:w="113" w:type="dxa"/>
          <w:right w:w="113" w:type="dxa"/>
        </w:tblCellMar>
      </w:tblPr>
      <w:tcPr>
        <w:tcBorders>
          <w:top w:val="single" w:sz="8" w:space="0" w:color="057A8B" w:themeColor="text2"/>
          <w:left w:val="single" w:sz="8" w:space="0" w:color="057A8B" w:themeColor="text2"/>
          <w:bottom w:val="single" w:sz="8" w:space="0" w:color="057A8B" w:themeColor="text2"/>
          <w:right w:val="single" w:sz="8" w:space="0" w:color="057A8B" w:themeColor="text2"/>
          <w:insideH w:val="single" w:sz="8" w:space="0" w:color="057A8B" w:themeColor="text2"/>
          <w:insideV w:val="single" w:sz="8" w:space="0" w:color="057A8B" w:themeColor="text2"/>
        </w:tcBorders>
      </w:tcPr>
    </w:tblStylePr>
  </w:style>
  <w:style w:type="character" w:styleId="Subtielebenadrukking">
    <w:name w:val="Subtle Emphasis"/>
    <w:basedOn w:val="Standaardalinea-lettertype"/>
    <w:uiPriority w:val="39"/>
    <w:semiHidden/>
    <w:rsid w:val="00F63D50"/>
    <w:rPr>
      <w:i/>
      <w:iCs/>
      <w:color w:val="266674" w:themeColor="text1" w:themeTint="BF"/>
    </w:rPr>
  </w:style>
  <w:style w:type="character" w:styleId="Subtieleverwijzing">
    <w:name w:val="Subtle Reference"/>
    <w:basedOn w:val="Standaardalinea-lettertype"/>
    <w:uiPriority w:val="39"/>
    <w:semiHidden/>
    <w:rsid w:val="00F63D50"/>
    <w:rPr>
      <w:smallCaps/>
      <w:color w:val="328798" w:themeColor="text1" w:themeTint="A5"/>
    </w:rPr>
  </w:style>
  <w:style w:type="character" w:styleId="Intensieveverwijzing">
    <w:name w:val="Intense Reference"/>
    <w:basedOn w:val="Standaardalinea-lettertype"/>
    <w:uiPriority w:val="39"/>
    <w:semiHidden/>
    <w:rsid w:val="00F63D50"/>
    <w:rPr>
      <w:b/>
      <w:bCs/>
      <w:smallCaps/>
      <w:color w:val="00566B" w:themeColor="accent1"/>
      <w:spacing w:val="5"/>
    </w:rPr>
  </w:style>
  <w:style w:type="paragraph" w:styleId="Eindnoottekst">
    <w:name w:val="endnote text"/>
    <w:basedOn w:val="Standaard"/>
    <w:link w:val="EindnoottekstChar"/>
    <w:uiPriority w:val="99"/>
    <w:semiHidden/>
    <w:unhideWhenUsed/>
    <w:rsid w:val="00B978B4"/>
    <w:pPr>
      <w:spacing w:after="120" w:line="240" w:lineRule="auto"/>
    </w:pPr>
    <w:rPr>
      <w:szCs w:val="20"/>
    </w:rPr>
  </w:style>
  <w:style w:type="character" w:customStyle="1" w:styleId="EindnoottekstChar">
    <w:name w:val="Eindnoottekst Char"/>
    <w:basedOn w:val="Standaardalinea-lettertype"/>
    <w:link w:val="Eindnoottekst"/>
    <w:uiPriority w:val="99"/>
    <w:semiHidden/>
    <w:qFormat/>
    <w:rsid w:val="00B978B4"/>
    <w:rPr>
      <w:sz w:val="21"/>
      <w:szCs w:val="20"/>
      <w:lang w:val="nl-NL"/>
    </w:rPr>
  </w:style>
  <w:style w:type="character" w:styleId="Eindnootmarkering">
    <w:name w:val="endnote reference"/>
    <w:basedOn w:val="Standaardalinea-lettertype"/>
    <w:uiPriority w:val="38"/>
    <w:semiHidden/>
    <w:unhideWhenUsed/>
    <w:rsid w:val="00B978B4"/>
    <w:rPr>
      <w:b/>
      <w:color w:val="057A8B" w:themeColor="text2"/>
      <w:vertAlign w:val="superscript"/>
    </w:rPr>
  </w:style>
  <w:style w:type="character" w:styleId="Voetnootmarkering">
    <w:name w:val="footnote reference"/>
    <w:basedOn w:val="Standaardalinea-lettertype"/>
    <w:uiPriority w:val="38"/>
    <w:unhideWhenUsed/>
    <w:rsid w:val="00B978B4"/>
    <w:rPr>
      <w:b/>
      <w:color w:val="057A8B" w:themeColor="text2"/>
      <w:vertAlign w:val="superscript"/>
    </w:rPr>
  </w:style>
  <w:style w:type="paragraph" w:styleId="Voetnoottekst">
    <w:name w:val="footnote text"/>
    <w:basedOn w:val="Standaard"/>
    <w:link w:val="VoetnoottekstChar"/>
    <w:uiPriority w:val="38"/>
    <w:unhideWhenUsed/>
    <w:rsid w:val="00B978B4"/>
    <w:pPr>
      <w:spacing w:after="0" w:line="240" w:lineRule="auto"/>
    </w:pPr>
    <w:rPr>
      <w:color w:val="535D5F"/>
      <w:sz w:val="16"/>
      <w:szCs w:val="20"/>
    </w:rPr>
  </w:style>
  <w:style w:type="character" w:customStyle="1" w:styleId="VoetnoottekstChar">
    <w:name w:val="Voetnoottekst Char"/>
    <w:basedOn w:val="Standaardalinea-lettertype"/>
    <w:link w:val="Voetnoottekst"/>
    <w:uiPriority w:val="38"/>
    <w:rsid w:val="00B978B4"/>
    <w:rPr>
      <w:color w:val="535D5F"/>
      <w:sz w:val="16"/>
      <w:szCs w:val="20"/>
      <w:lang w:val="nl-NL"/>
    </w:rPr>
  </w:style>
  <w:style w:type="paragraph" w:styleId="Kopvaninhoudsopgave">
    <w:name w:val="TOC Heading"/>
    <w:basedOn w:val="Kop1"/>
    <w:next w:val="Standaard"/>
    <w:uiPriority w:val="39"/>
    <w:qFormat/>
    <w:rsid w:val="005C0039"/>
    <w:pPr>
      <w:spacing w:before="240" w:after="0" w:line="320" w:lineRule="exact"/>
      <w:outlineLvl w:val="9"/>
    </w:pPr>
    <w:rPr>
      <w:b w:val="0"/>
      <w:color w:val="004050" w:themeColor="accent1" w:themeShade="BF"/>
      <w:sz w:val="32"/>
    </w:rPr>
  </w:style>
  <w:style w:type="character" w:customStyle="1" w:styleId="BallontekstChar">
    <w:name w:val="Ballontekst Char"/>
    <w:basedOn w:val="Standaardalinea-lettertype"/>
    <w:link w:val="Ballontekst"/>
    <w:uiPriority w:val="99"/>
    <w:semiHidden/>
    <w:qFormat/>
    <w:rsid w:val="005C0039"/>
    <w:rPr>
      <w:rFonts w:ascii="Tahoma" w:hAnsi="Tahoma" w:cs="Tahoma"/>
      <w:sz w:val="16"/>
      <w:szCs w:val="16"/>
    </w:rPr>
  </w:style>
  <w:style w:type="character" w:customStyle="1" w:styleId="Internetkoppeling">
    <w:name w:val="Internetkoppeling"/>
    <w:basedOn w:val="Standaardalinea-lettertype"/>
    <w:uiPriority w:val="99"/>
    <w:unhideWhenUsed/>
    <w:rsid w:val="005C0039"/>
    <w:rPr>
      <w:color w:val="057A8B" w:themeColor="hyperlink"/>
      <w:u w:val="single"/>
    </w:rPr>
  </w:style>
  <w:style w:type="character" w:customStyle="1" w:styleId="GeenafstandChar">
    <w:name w:val="Geen afstand Char"/>
    <w:basedOn w:val="Standaardalinea-lettertype"/>
    <w:link w:val="Geenafstand"/>
    <w:uiPriority w:val="1"/>
    <w:qFormat/>
    <w:rsid w:val="005C0039"/>
    <w:rPr>
      <w:sz w:val="21"/>
    </w:rPr>
  </w:style>
  <w:style w:type="character" w:customStyle="1" w:styleId="Eindnootanker">
    <w:name w:val="Eindnootanker"/>
    <w:rsid w:val="005C0039"/>
    <w:rPr>
      <w:vertAlign w:val="superscript"/>
    </w:rPr>
  </w:style>
  <w:style w:type="character" w:customStyle="1" w:styleId="EndnoteCharacters">
    <w:name w:val="Endnote Characters"/>
    <w:basedOn w:val="Standaardalinea-lettertype"/>
    <w:uiPriority w:val="99"/>
    <w:semiHidden/>
    <w:unhideWhenUsed/>
    <w:qFormat/>
    <w:rsid w:val="005C0039"/>
    <w:rPr>
      <w:vertAlign w:val="superscript"/>
    </w:rPr>
  </w:style>
  <w:style w:type="character" w:customStyle="1" w:styleId="Indexkoppeling">
    <w:name w:val="Indexkoppeling"/>
    <w:qFormat/>
    <w:rsid w:val="005C0039"/>
  </w:style>
  <w:style w:type="character" w:customStyle="1" w:styleId="Nummeringssymbolen">
    <w:name w:val="Nummeringssymbolen"/>
    <w:qFormat/>
    <w:rsid w:val="005C0039"/>
  </w:style>
  <w:style w:type="paragraph" w:customStyle="1" w:styleId="Kop">
    <w:name w:val="Kop"/>
    <w:basedOn w:val="Standaard"/>
    <w:next w:val="Plattetekst"/>
    <w:qFormat/>
    <w:rsid w:val="005C0039"/>
    <w:pPr>
      <w:keepNext/>
      <w:spacing w:before="240" w:after="120" w:line="276" w:lineRule="auto"/>
    </w:pPr>
    <w:rPr>
      <w:rFonts w:ascii="Liberation Sans" w:eastAsia="Bitstream Vera Sans" w:hAnsi="Liberation Sans" w:cs="FreeSans"/>
      <w:sz w:val="28"/>
      <w:szCs w:val="28"/>
      <w:lang w:val="en-US"/>
    </w:rPr>
  </w:style>
  <w:style w:type="paragraph" w:styleId="Plattetekst">
    <w:name w:val="Body Text"/>
    <w:basedOn w:val="Standaard"/>
    <w:link w:val="PlattetekstChar"/>
    <w:rsid w:val="005C0039"/>
    <w:pPr>
      <w:spacing w:after="140" w:line="276" w:lineRule="auto"/>
    </w:pPr>
    <w:rPr>
      <w:sz w:val="22"/>
      <w:szCs w:val="22"/>
      <w:lang w:val="en-US"/>
    </w:rPr>
  </w:style>
  <w:style w:type="character" w:customStyle="1" w:styleId="PlattetekstChar">
    <w:name w:val="Platte tekst Char"/>
    <w:basedOn w:val="Standaardalinea-lettertype"/>
    <w:link w:val="Plattetekst"/>
    <w:rsid w:val="005C0039"/>
    <w:rPr>
      <w:sz w:val="22"/>
      <w:szCs w:val="22"/>
      <w:lang w:val="en-US"/>
    </w:rPr>
  </w:style>
  <w:style w:type="paragraph" w:styleId="Lijst">
    <w:name w:val="List"/>
    <w:basedOn w:val="Plattetekst"/>
    <w:rsid w:val="005C0039"/>
    <w:rPr>
      <w:rFonts w:cs="FreeSans"/>
    </w:rPr>
  </w:style>
  <w:style w:type="paragraph" w:customStyle="1" w:styleId="Index">
    <w:name w:val="Index"/>
    <w:basedOn w:val="Standaard"/>
    <w:qFormat/>
    <w:rsid w:val="005C0039"/>
    <w:pPr>
      <w:suppressLineNumbers/>
      <w:spacing w:after="200" w:line="276" w:lineRule="auto"/>
    </w:pPr>
    <w:rPr>
      <w:rFonts w:cs="FreeSans"/>
      <w:sz w:val="22"/>
      <w:szCs w:val="22"/>
      <w:lang w:val="en-US"/>
    </w:rPr>
  </w:style>
  <w:style w:type="paragraph" w:styleId="Ballontekst">
    <w:name w:val="Balloon Text"/>
    <w:basedOn w:val="Standaard"/>
    <w:link w:val="BallontekstChar"/>
    <w:uiPriority w:val="99"/>
    <w:semiHidden/>
    <w:unhideWhenUsed/>
    <w:qFormat/>
    <w:rsid w:val="005C0039"/>
    <w:pPr>
      <w:spacing w:after="0" w:line="240" w:lineRule="auto"/>
    </w:pPr>
    <w:rPr>
      <w:rFonts w:ascii="Tahoma" w:hAnsi="Tahoma" w:cs="Tahoma"/>
      <w:sz w:val="16"/>
      <w:szCs w:val="16"/>
    </w:rPr>
  </w:style>
  <w:style w:type="character" w:customStyle="1" w:styleId="BallontekstChar1">
    <w:name w:val="Ballontekst Char1"/>
    <w:basedOn w:val="Standaardalinea-lettertype"/>
    <w:uiPriority w:val="99"/>
    <w:semiHidden/>
    <w:rsid w:val="005C0039"/>
    <w:rPr>
      <w:rFonts w:ascii="Segoe UI" w:hAnsi="Segoe UI" w:cs="Segoe UI"/>
      <w:sz w:val="18"/>
      <w:szCs w:val="18"/>
    </w:rPr>
  </w:style>
  <w:style w:type="paragraph" w:customStyle="1" w:styleId="Kop-envoettekst">
    <w:name w:val="Kop- en voettekst"/>
    <w:basedOn w:val="Standaard"/>
    <w:qFormat/>
    <w:rsid w:val="005C0039"/>
    <w:pPr>
      <w:spacing w:after="200" w:line="276" w:lineRule="auto"/>
    </w:pPr>
    <w:rPr>
      <w:sz w:val="22"/>
      <w:szCs w:val="22"/>
      <w:lang w:val="en-US"/>
    </w:rPr>
  </w:style>
  <w:style w:type="paragraph" w:customStyle="1" w:styleId="Frame-inhoud">
    <w:name w:val="Frame-inhoud"/>
    <w:basedOn w:val="Standaard"/>
    <w:qFormat/>
    <w:rsid w:val="005C0039"/>
    <w:pPr>
      <w:spacing w:after="200" w:line="276" w:lineRule="auto"/>
    </w:pPr>
    <w:rPr>
      <w:sz w:val="22"/>
      <w:szCs w:val="22"/>
      <w:lang w:val="en-US"/>
    </w:rPr>
  </w:style>
  <w:style w:type="paragraph" w:styleId="Index1">
    <w:name w:val="index 1"/>
    <w:basedOn w:val="Standaard"/>
    <w:next w:val="Standaard"/>
    <w:autoRedefine/>
    <w:uiPriority w:val="99"/>
    <w:semiHidden/>
    <w:unhideWhenUsed/>
    <w:rsid w:val="005C0039"/>
    <w:pPr>
      <w:spacing w:after="0" w:line="240" w:lineRule="auto"/>
      <w:ind w:left="210" w:hanging="210"/>
    </w:pPr>
  </w:style>
  <w:style w:type="paragraph" w:styleId="Indexkop">
    <w:name w:val="index heading"/>
    <w:basedOn w:val="Kop"/>
    <w:rsid w:val="005C0039"/>
    <w:pPr>
      <w:suppressLineNumbers/>
    </w:pPr>
    <w:rPr>
      <w:b/>
      <w:bCs/>
      <w:sz w:val="32"/>
      <w:szCs w:val="32"/>
    </w:rPr>
  </w:style>
  <w:style w:type="paragraph" w:styleId="Kopbronvermelding">
    <w:name w:val="toa heading"/>
    <w:basedOn w:val="Indexkop"/>
    <w:rsid w:val="005C0039"/>
  </w:style>
  <w:style w:type="numbering" w:customStyle="1" w:styleId="Nummering123">
    <w:name w:val="Nummering 123"/>
    <w:qFormat/>
    <w:rsid w:val="005C0039"/>
  </w:style>
  <w:style w:type="character" w:customStyle="1" w:styleId="LijstalineaChar">
    <w:name w:val="Lijstalinea Char"/>
    <w:link w:val="Lijstalinea"/>
    <w:uiPriority w:val="34"/>
    <w:qFormat/>
    <w:locked/>
    <w:rsid w:val="005C0039"/>
    <w:rPr>
      <w:sz w:val="21"/>
    </w:rPr>
  </w:style>
  <w:style w:type="character" w:customStyle="1" w:styleId="apple-tab-span">
    <w:name w:val="apple-tab-span"/>
    <w:basedOn w:val="Standaardalinea-lettertype"/>
    <w:qFormat/>
    <w:rsid w:val="005C0039"/>
    <w:rPr>
      <w:rFonts w:cs="Times New Roman"/>
    </w:rPr>
  </w:style>
  <w:style w:type="paragraph" w:customStyle="1" w:styleId="Default">
    <w:name w:val="Default"/>
    <w:rsid w:val="005C0039"/>
    <w:pPr>
      <w:autoSpaceDE w:val="0"/>
      <w:autoSpaceDN w:val="0"/>
      <w:adjustRightInd w:val="0"/>
    </w:pPr>
    <w:rPr>
      <w:rFonts w:ascii="Calibri" w:hAnsi="Calibri" w:cs="Calibri"/>
      <w:color w:val="000000"/>
    </w:rPr>
  </w:style>
  <w:style w:type="character" w:customStyle="1" w:styleId="Onopgelostemelding1">
    <w:name w:val="Onopgeloste melding1"/>
    <w:basedOn w:val="Standaardalinea-lettertype"/>
    <w:uiPriority w:val="99"/>
    <w:semiHidden/>
    <w:unhideWhenUsed/>
    <w:rsid w:val="005C00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id.belgium.be/en/download/beidconnect" TargetMode="External"/><Relationship Id="rId18" Type="http://schemas.openxmlformats.org/officeDocument/2006/relationships/hyperlink" Target="https://github.com/Fedict/fts-gui-sign" TargetMode="External"/><Relationship Id="rId26" Type="http://schemas.openxmlformats.org/officeDocument/2006/relationships/hyperlink" Target="https://validate.fts.bosa.belgium.be/signandvalidation/swagger-ui.html" TargetMode="External"/><Relationship Id="rId39" Type="http://schemas.openxmlformats.org/officeDocument/2006/relationships/hyperlink" Target="https://ec.europa.eu/cefdigital/DSS/webapp-demo/apidocs/eu/europa/esig/dss/enumerations/VisualSignatureAlignmentHorizontal.html" TargetMode="External"/><Relationship Id="rId3" Type="http://schemas.openxmlformats.org/officeDocument/2006/relationships/customXml" Target="../customXml/item3.xml"/><Relationship Id="rId21" Type="http://schemas.openxmlformats.org/officeDocument/2006/relationships/hyperlink" Target="https://dp.fts.bosa.belgium.be/" TargetMode="External"/><Relationship Id="rId34" Type="http://schemas.openxmlformats.org/officeDocument/2006/relationships/hyperlink" Target="https://github.com/Fedict/fts-documentation/tree/master/FPS_info" TargetMode="External"/><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github.com/Fedict/fts-sign-validation" TargetMode="External"/><Relationship Id="rId25" Type="http://schemas.openxmlformats.org/officeDocument/2006/relationships/hyperlink" Target="https://mintest.fts.bosa.belgium.be/" TargetMode="External"/><Relationship Id="rId33" Type="http://schemas.openxmlformats.org/officeDocument/2006/relationships/image" Target="media/image4.png"/><Relationship Id="rId38" Type="http://schemas.openxmlformats.org/officeDocument/2006/relationships/hyperlink" Target="https://docs.oracle.com/javase/7/docs/api/java/text/SimpleDateFormat.html" TargetMode="External"/><Relationship Id="rId46"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yperlink" Target="https://github.com/Fedict/fts-documentation" TargetMode="External"/><Relationship Id="rId20" Type="http://schemas.openxmlformats.org/officeDocument/2006/relationships/hyperlink" Target="https://github.com/Fedict/fts-eidlink" TargetMode="External"/><Relationship Id="rId29" Type="http://schemas.openxmlformats.org/officeDocument/2006/relationships/hyperlink" Target="https://mintest.qa.fts.bosa.belgium.be"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ign.fts.bosa.belgium.be/sign" TargetMode="External"/><Relationship Id="rId32" Type="http://schemas.openxmlformats.org/officeDocument/2006/relationships/image" Target="media/image3.png"/><Relationship Id="rId37" Type="http://schemas.openxmlformats.org/officeDocument/2006/relationships/hyperlink" Target="https://mintest.qa.fts.bosa.belgium.be/" TargetMode="External"/><Relationship Id="rId40" Type="http://schemas.openxmlformats.org/officeDocument/2006/relationships/hyperlink" Target="https://ec.europa.eu/cefdigital/DSS/webapp-demo/apidocs/eu/europa/esig/dss/enumerations/VisualSignatureAlignmentVertical.html" TargetMode="External"/><Relationship Id="rId45"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yperlink" Target="https://github.com/Fedict/fts-mintest" TargetMode="External"/><Relationship Id="rId23" Type="http://schemas.openxmlformats.org/officeDocument/2006/relationships/hyperlink" Target="https://validate.fts.bosa.belgium.be/signandvalidation/signing/getTokenForDocument" TargetMode="External"/><Relationship Id="rId28" Type="http://schemas.openxmlformats.org/officeDocument/2006/relationships/hyperlink" Target="https://github.com/Fedict/fts-test-environment/tree/master/mintest" TargetMode="External"/><Relationship Id="rId36" Type="http://schemas.openxmlformats.org/officeDocument/2006/relationships/hyperlink" Target="https://docs.minio.io/" TargetMode="External"/><Relationship Id="rId10" Type="http://schemas.openxmlformats.org/officeDocument/2006/relationships/footnotes" Target="footnotes.xml"/><Relationship Id="rId19" Type="http://schemas.openxmlformats.org/officeDocument/2006/relationships/hyperlink" Target="https://github.com/Fedict/fts-esealing" TargetMode="External"/><Relationship Id="rId31" Type="http://schemas.openxmlformats.org/officeDocument/2006/relationships/image" Target="media/image2.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github.com/Fedict/fts-test-environment" TargetMode="External"/><Relationship Id="rId22" Type="http://schemas.openxmlformats.org/officeDocument/2006/relationships/hyperlink" Target="https://sign.fts.bosa.belgium.be/" TargetMode="External"/><Relationship Id="rId27" Type="http://schemas.openxmlformats.org/officeDocument/2006/relationships/hyperlink" Target="https://github.com/Fedict/fts-sign-validation/tree/master/parameters/signature" TargetMode="External"/><Relationship Id="rId30" Type="http://schemas.openxmlformats.org/officeDocument/2006/relationships/hyperlink" Target="https://github.com/Fedict/fts-documentation/tree/master/FPS_info" TargetMode="External"/><Relationship Id="rId35" Type="http://schemas.openxmlformats.org/officeDocument/2006/relationships/hyperlink" Target="https://en.wikipedia.org/wiki/MinIO" TargetMode="External"/><Relationship Id="rId43" Type="http://schemas.openxmlformats.org/officeDocument/2006/relationships/footer" Target="footer1.xml"/><Relationship Id="rId48"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_rels/footer3.xml.rels><?xml version="1.0" encoding="UTF-8" standalone="yes"?>
<Relationships xmlns="http://schemas.openxmlformats.org/package/2006/relationships"><Relationship Id="rId2" Type="http://schemas.openxmlformats.org/officeDocument/2006/relationships/image" Target="media/image10.svg"/><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rijn.vos\OneDrive%20-%20GCloud%20Belgium\Downloads\BOSA%20O365%20Word%20template%20NL%20final%20(2).dotx" TargetMode="External"/></Relationships>
</file>

<file path=word/theme/theme1.xml><?xml version="1.0" encoding="utf-8"?>
<a:theme xmlns:a="http://schemas.openxmlformats.org/drawingml/2006/main" name="BOSA O365 Theme">
  <a:themeElements>
    <a:clrScheme name="BOSA 0365">
      <a:dk1>
        <a:srgbClr val="09181B"/>
      </a:dk1>
      <a:lt1>
        <a:srgbClr val="FFFFFF"/>
      </a:lt1>
      <a:dk2>
        <a:srgbClr val="057A8B"/>
      </a:dk2>
      <a:lt2>
        <a:srgbClr val="FFF8DC"/>
      </a:lt2>
      <a:accent1>
        <a:srgbClr val="00566B"/>
      </a:accent1>
      <a:accent2>
        <a:srgbClr val="FFED75"/>
      </a:accent2>
      <a:accent3>
        <a:srgbClr val="2CB8A5"/>
      </a:accent3>
      <a:accent4>
        <a:srgbClr val="FC6D71"/>
      </a:accent4>
      <a:accent5>
        <a:srgbClr val="B6E7DD"/>
      </a:accent5>
      <a:accent6>
        <a:srgbClr val="F8D7BC"/>
      </a:accent6>
      <a:hlink>
        <a:srgbClr val="057A8B"/>
      </a:hlink>
      <a:folHlink>
        <a:srgbClr val="00566B"/>
      </a:folHlink>
    </a:clrScheme>
    <a:fontScheme name="BOSA Theme Fonts">
      <a:majorFont>
        <a:latin typeface="Montserra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NL" ma:contentTypeID="0x0101005E9F411C672D954C96A61C274DF7BA7D009362E78C6000054A9C951113114EC8FE" ma:contentTypeVersion="41" ma:contentTypeDescription="BOSA Intranet document NL" ma:contentTypeScope="" ma:versionID="1505807be49787e8e0508cbf1c4bdef9">
  <xsd:schema xmlns:xsd="http://www.w3.org/2001/XMLSchema" xmlns:xs="http://www.w3.org/2001/XMLSchema" xmlns:p="http://schemas.microsoft.com/office/2006/metadata/properties" xmlns:ns2="d7478dc8-84be-4f0b-aead-7d1de4e9c2ed" xmlns:ns3="8e3ed0d1-df29-4767-9724-d31a12cb0957" xmlns:ns4="f999d4ed-65d8-4fdd-90f4-adf607743db8" xmlns:ns5="http://schemas.microsoft.com/sharepoint/v4" targetNamespace="http://schemas.microsoft.com/office/2006/metadata/properties" ma:root="true" ma:fieldsID="733c78893ae65e6a6b67f17447e3d788" ns2:_="" ns3:_="" ns4:_="" ns5:_="">
    <xsd:import namespace="d7478dc8-84be-4f0b-aead-7d1de4e9c2ed"/>
    <xsd:import namespace="8e3ed0d1-df29-4767-9724-d31a12cb0957"/>
    <xsd:import namespace="f999d4ed-65d8-4fdd-90f4-adf607743db8"/>
    <xsd:import namespace="http://schemas.microsoft.com/sharepoint/v4"/>
    <xsd:element name="properties">
      <xsd:complexType>
        <xsd:sequence>
          <xsd:element name="documentManagement">
            <xsd:complexType>
              <xsd:all>
                <xsd:element ref="ns2:DocTypeNL" minOccurs="0"/>
                <xsd:element ref="ns2:fef16ed2e0584a9d9313846c9f509c80" minOccurs="0"/>
                <xsd:element ref="ns2:TaxCatchAll" minOccurs="0"/>
                <xsd:element ref="ns2:TaxCatchAllLabel" minOccurs="0"/>
                <xsd:element ref="ns3:MediaServiceMetadata" minOccurs="0"/>
                <xsd:element ref="ns3:MediaServiceFastMetadata" minOccurs="0"/>
                <xsd:element ref="ns2:_dlc_DocId" minOccurs="0"/>
                <xsd:element ref="ns2:_dlc_DocIdUrl" minOccurs="0"/>
                <xsd:element ref="ns2:_dlc_DocIdPersistId" minOccurs="0"/>
                <xsd:element ref="ns4:SharedWithUsers" minOccurs="0"/>
                <xsd:element ref="ns4:SharedWithDetails" minOccurs="0"/>
                <xsd:element ref="ns5:IconOverlay"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478dc8-84be-4f0b-aead-7d1de4e9c2ed" elementFormDefault="qualified">
    <xsd:import namespace="http://schemas.microsoft.com/office/2006/documentManagement/types"/>
    <xsd:import namespace="http://schemas.microsoft.com/office/infopath/2007/PartnerControls"/>
    <xsd:element name="DocTypeNL" ma:index="8" nillable="true" ma:displayName="DocTypeNL" ma:format="Dropdown" ma:internalName="DocTypeNL">
      <xsd:simpleType>
        <xsd:restriction base="dms:Choice">
          <xsd:enumeration value="Brochure"/>
          <xsd:enumeration value="Formulier"/>
          <xsd:enumeration value="Handleiding"/>
          <xsd:enumeration value="Info"/>
          <xsd:enumeration value="Nota"/>
          <xsd:enumeration value="Omzendbrief"/>
          <xsd:enumeration value="Persbericht"/>
          <xsd:enumeration value="Plan"/>
          <xsd:enumeration value="Presentatie"/>
          <xsd:enumeration value="Procedure"/>
          <xsd:enumeration value="Rapport"/>
          <xsd:enumeration value="Reglementering"/>
          <xsd:enumeration value="Richtlijnen"/>
          <xsd:enumeration value="Template"/>
          <xsd:enumeration value="Verslag"/>
        </xsd:restriction>
      </xsd:simpleType>
    </xsd:element>
    <xsd:element name="fef16ed2e0584a9d9313846c9f509c80" ma:index="9" nillable="true" ma:taxonomy="true" ma:internalName="fef16ed2e0584a9d9313846c9f509c80" ma:taxonomyFieldName="ThemeNL" ma:displayName="ThemeNL" ma:default="" ma:fieldId="{fef16ed2-e058-4a9d-9313-846c9f509c80}" ma:sspId="3677b756-bb6c-42c0-a500-a3c5d40b597f" ma:termSetId="fb8acecb-7b49-4244-95a2-a00b1cbf808a"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d31cfbd7-ee35-4fe9-98bf-9458fb63e5e9}" ma:internalName="TaxCatchAll" ma:showField="CatchAllData" ma:web="d7478dc8-84be-4f0b-aead-7d1de4e9c2ed">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hidden="true" ma:list="{d31cfbd7-ee35-4fe9-98bf-9458fb63e5e9}" ma:internalName="TaxCatchAllLabel" ma:readOnly="true" ma:showField="CatchAllDataLabel" ma:web="d7478dc8-84be-4f0b-aead-7d1de4e9c2ed">
      <xsd:complexType>
        <xsd:complexContent>
          <xsd:extension base="dms:MultiChoiceLookup">
            <xsd:sequence>
              <xsd:element name="Value" type="dms:Lookup" maxOccurs="unbounded" minOccurs="0" nillable="true"/>
            </xsd:sequence>
          </xsd:extension>
        </xsd:complexContent>
      </xsd:complexType>
    </xsd:element>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e3ed0d1-df29-4767-9724-d31a12cb0957" elementFormDefault="qualified">
    <xsd:import namespace="http://schemas.microsoft.com/office/2006/documentManagement/types"/>
    <xsd:import namespace="http://schemas.microsoft.com/office/infopath/2007/PartnerControls"/>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AutoTags" ma:index="21" nillable="true" ma:displayName="Tags" ma:internalName="MediaServiceAutoTags"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element name="MediaServiceDateTaken" ma:index="23" nillable="true" ma:displayName="MediaServiceDateTaken" ma:hidden="true" ma:internalName="MediaServiceDateTaken" ma:readOnly="true">
      <xsd:simpleType>
        <xsd:restriction base="dms:Text"/>
      </xsd:simpleType>
    </xsd:element>
    <xsd:element name="MediaServiceLocation" ma:index="24" nillable="true" ma:displayName="Location" ma:internalName="MediaServiceLocation"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LengthInSeconds" ma:index="2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99d4ed-65d8-4fdd-90f4-adf607743db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DocTypeNL xmlns="d7478dc8-84be-4f0b-aead-7d1de4e9c2ed">Template</DocTypeNL>
    <fef16ed2e0584a9d9313846c9f509c80 xmlns="d7478dc8-84be-4f0b-aead-7d1de4e9c2ed">
      <Terms xmlns="http://schemas.microsoft.com/office/infopath/2007/PartnerControls">
        <TermInfo xmlns="http://schemas.microsoft.com/office/infopath/2007/PartnerControls">
          <TermName xmlns="http://schemas.microsoft.com/office/infopath/2007/PartnerControls">Stijlgids</TermName>
          <TermId xmlns="http://schemas.microsoft.com/office/infopath/2007/PartnerControls">ed4158ac-de75-443c-b961-445511f87be6</TermId>
        </TermInfo>
      </Terms>
    </fef16ed2e0584a9d9313846c9f509c80>
    <IconOverlay xmlns="http://schemas.microsoft.com/sharepoint/v4" xsi:nil="true"/>
    <TaxCatchAll xmlns="d7478dc8-84be-4f0b-aead-7d1de4e9c2ed">
      <Value>340</Value>
    </TaxCatchAll>
    <_dlc_DocId xmlns="d7478dc8-84be-4f0b-aead-7d1de4e9c2ed">BOSAKNOW-1493941337-861</_dlc_DocId>
    <_dlc_DocIdUrl xmlns="d7478dc8-84be-4f0b-aead-7d1de4e9c2ed">
      <Url>https://gcloudbelgium.sharepoint.com/sites/BOSAknow/Intranet/NL/_layouts/15/DocIdRedir.aspx?ID=BOSAKNOW-1493941337-861</Url>
      <Description>BOSAKNOW-1493941337-861</Description>
    </_dlc_DocIdUrl>
  </documentManagement>
</p:properties>
</file>

<file path=customXml/itemProps1.xml><?xml version="1.0" encoding="utf-8"?>
<ds:datastoreItem xmlns:ds="http://schemas.openxmlformats.org/officeDocument/2006/customXml" ds:itemID="{F91963D0-E9BF-427F-B957-02FA6E1D5315}">
  <ds:schemaRefs>
    <ds:schemaRef ds:uri="http://schemas.microsoft.com/sharepoint/v3/contenttype/forms"/>
  </ds:schemaRefs>
</ds:datastoreItem>
</file>

<file path=customXml/itemProps2.xml><?xml version="1.0" encoding="utf-8"?>
<ds:datastoreItem xmlns:ds="http://schemas.openxmlformats.org/officeDocument/2006/customXml" ds:itemID="{C770253C-D3D0-455D-B82B-B8E37B907307}">
  <ds:schemaRefs>
    <ds:schemaRef ds:uri="http://schemas.microsoft.com/sharepoint/events"/>
  </ds:schemaRefs>
</ds:datastoreItem>
</file>

<file path=customXml/itemProps3.xml><?xml version="1.0" encoding="utf-8"?>
<ds:datastoreItem xmlns:ds="http://schemas.openxmlformats.org/officeDocument/2006/customXml" ds:itemID="{45B40A19-025A-8D47-9DA9-C3515AD37713}">
  <ds:schemaRefs>
    <ds:schemaRef ds:uri="http://schemas.openxmlformats.org/officeDocument/2006/bibliography"/>
  </ds:schemaRefs>
</ds:datastoreItem>
</file>

<file path=customXml/itemProps4.xml><?xml version="1.0" encoding="utf-8"?>
<ds:datastoreItem xmlns:ds="http://schemas.openxmlformats.org/officeDocument/2006/customXml" ds:itemID="{8562EEA7-A805-456A-9B14-F019A229E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478dc8-84be-4f0b-aead-7d1de4e9c2ed"/>
    <ds:schemaRef ds:uri="8e3ed0d1-df29-4767-9724-d31a12cb0957"/>
    <ds:schemaRef ds:uri="f999d4ed-65d8-4fdd-90f4-adf607743db8"/>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159A94B-A9C5-4EC6-8992-82236EA409FD}">
  <ds:schemaRefs>
    <ds:schemaRef ds:uri="http://schemas.microsoft.com/office/2006/metadata/properties"/>
    <ds:schemaRef ds:uri="http://schemas.microsoft.com/office/infopath/2007/PartnerControls"/>
    <ds:schemaRef ds:uri="d7478dc8-84be-4f0b-aead-7d1de4e9c2ed"/>
    <ds:schemaRef ds:uri="http://schemas.microsoft.com/sharepoint/v4"/>
  </ds:schemaRefs>
</ds:datastoreItem>
</file>

<file path=docProps/app.xml><?xml version="1.0" encoding="utf-8"?>
<Properties xmlns="http://schemas.openxmlformats.org/officeDocument/2006/extended-properties" xmlns:vt="http://schemas.openxmlformats.org/officeDocument/2006/docPropsVTypes">
  <Template>BOSA O365 Word template NL final (2)</Template>
  <TotalTime>0</TotalTime>
  <Pages>24</Pages>
  <Words>5327</Words>
  <Characters>29302</Characters>
  <Application>Microsoft Office Word</Application>
  <DocSecurity>0</DocSecurity>
  <Lines>244</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BOSA - Word - basistemplate</vt:lpstr>
      <vt:lpstr/>
    </vt:vector>
  </TitlesOfParts>
  <Company/>
  <LinksUpToDate>false</LinksUpToDate>
  <CharactersWithSpaces>34560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BOSA - Word - basistemplate</dc:title>
  <dc:subject/>
  <dc:creator>Katrijn Vos</dc:creator>
  <cp:keywords/>
  <dc:description/>
  <cp:lastModifiedBy>Katrijn Vos (BOSA)</cp:lastModifiedBy>
  <cp:revision>2</cp:revision>
  <cp:lastPrinted>2021-08-20T10:18:00Z</cp:lastPrinted>
  <dcterms:created xsi:type="dcterms:W3CDTF">2022-02-11T12:32:00Z</dcterms:created>
  <dcterms:modified xsi:type="dcterms:W3CDTF">2022-02-11T13:07:00Z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0x0101005E9F411C672D954C96A61C274DF7BA7D009362E78C6000054A9C951113114EC8FE</vt:lpwstr>
  </property>
  <property fmtid="{D5CDD505-2E9C-101B-9397-08002B2CF9AE}" pid="3" name="ThemeNL">
    <vt:lpwstr>340;#Stijlgids|ed4158ac-de75-443c-b961-445511f87be6</vt:lpwstr>
  </property>
  <property fmtid="{D5CDD505-2E9C-101B-9397-08002B2CF9AE}" pid="4" name="_dlc_DocIdItemGuid">
    <vt:lpwstr>5c5bcf81-f11d-485e-abb5-7445cc5ed739</vt:lpwstr>
  </property>
</Properties>
</file>